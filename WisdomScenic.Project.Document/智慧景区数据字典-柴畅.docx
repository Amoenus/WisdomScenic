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519" w:rsidRPr="0003621D" w:rsidRDefault="00C63519" w:rsidP="0003621D">
      <w:pPr>
        <w:pStyle w:val="a3"/>
        <w:ind w:left="501" w:firstLineChars="0" w:firstLine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03621D">
        <w:rPr>
          <w:rFonts w:ascii="微软雅黑" w:eastAsia="微软雅黑" w:hAnsi="微软雅黑" w:cs="微软雅黑"/>
          <w:b/>
          <w:color w:val="000000"/>
          <w:sz w:val="18"/>
        </w:rPr>
        <w:t>产品</w:t>
      </w:r>
    </w:p>
    <w:p w:rsidR="00C63519" w:rsidRPr="0034728A" w:rsidRDefault="00C63519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产品主表[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3B6309" w:rsidRPr="0034728A">
        <w:rPr>
          <w:rFonts w:ascii="微软雅黑" w:eastAsia="微软雅黑" w:hAnsi="微软雅黑" w:cs="微软雅黑"/>
          <w:b/>
          <w:color w:val="0000FF"/>
          <w:sz w:val="18"/>
        </w:rPr>
        <w:t>Basic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C63519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产品表[T_Product</w:t>
            </w:r>
            <w: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  <w:t>Basic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3B6E91" w:rsidP="007B77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C63519"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7B7711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7B7711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41016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 w:rsidR="00C63519">
              <w:rPr>
                <w:rFonts w:ascii="微软雅黑" w:eastAsia="微软雅黑" w:hAnsi="微软雅黑" w:cs="微软雅黑" w:hint="eastAsia"/>
                <w:sz w:val="18"/>
              </w:rPr>
              <w:t>CategoriesId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4800CC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4800CC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最低市场价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MinMarkPrice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Pr="00945FE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0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最低分销价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Min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  <w:r w:rsidRPr="00100244">
              <w:rPr>
                <w:rFonts w:ascii="微软雅黑" w:eastAsia="微软雅黑" w:hAnsi="微软雅黑" w:cs="微软雅黑"/>
                <w:sz w:val="18"/>
              </w:rPr>
              <w:t>istribution</w:t>
            </w:r>
            <w:r>
              <w:rPr>
                <w:rFonts w:ascii="微软雅黑" w:eastAsia="微软雅黑" w:hAnsi="微软雅黑" w:cs="微软雅黑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945FE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  <w:commentRangeEnd w:id="0"/>
            <w:r w:rsidR="00624EFC">
              <w:rPr>
                <w:rStyle w:val="aa"/>
              </w:rPr>
              <w:commentReference w:id="0"/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commentRangeStart w:id="1"/>
            <w:r>
              <w:rPr>
                <w:rFonts w:ascii="微软雅黑" w:eastAsia="微软雅黑" w:hAnsi="微软雅黑" w:cs="微软雅黑" w:hint="eastAsia"/>
                <w:sz w:val="18"/>
              </w:rPr>
              <w:t>库存类型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InventoryClassify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Smallint</w:t>
            </w:r>
            <w:commentRangeEnd w:id="1"/>
            <w:r w:rsidR="007727FB">
              <w:rPr>
                <w:rStyle w:val="aa"/>
              </w:rPr>
              <w:commentReference w:id="1"/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</w:t>
            </w:r>
            <w:r w:rsidR="004800CC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4800CC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Supplier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拒绝理由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pPr>
              <w:jc w:val="center"/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r w:rsidRPr="008B4D49"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</w:t>
            </w:r>
            <w:r w:rsidRPr="008B4D49"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F751F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r>
              <w:rPr>
                <w:rFonts w:hint="eastAsia"/>
              </w:rPr>
              <w:t>Sort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51F8" w:rsidRDefault="00F751F8" w:rsidP="00F751F8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下架时间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Off</w:t>
            </w:r>
            <w:r>
              <w:rPr>
                <w:rFonts w:ascii="微软雅黑" w:eastAsia="微软雅黑" w:hAnsi="微软雅黑" w:cs="微软雅黑"/>
                <w:sz w:val="18"/>
              </w:rPr>
              <w:t>SaleTime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Pr="008B4D4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C6351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63519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3519" w:rsidRDefault="00C63519" w:rsidP="003C0E54">
            <w:pPr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C63519" w:rsidRDefault="00C63519" w:rsidP="003C0E54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状态【1：未上架】【2：上架审核】【3：已上架】【4：拒绝上架】</w:t>
            </w:r>
          </w:p>
          <w:p w:rsidR="00C63519" w:rsidRDefault="00C63519" w:rsidP="003C0E54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【1：农产品】【2：门票】</w:t>
            </w:r>
          </w:p>
          <w:p w:rsidR="00C63519" w:rsidRDefault="00C6351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库存类型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：【1：班期日历库存】【2：总库存】</w:t>
            </w:r>
          </w:p>
        </w:tc>
      </w:tr>
    </w:tbl>
    <w:p w:rsidR="00721088" w:rsidRPr="0034728A" w:rsidRDefault="00721088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="00F6042C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分类</w:t>
      </w:r>
      <w:r w:rsidR="001F5C18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FD503C" w:rsidRPr="0034728A">
        <w:rPr>
          <w:rFonts w:ascii="微软雅黑" w:eastAsia="微软雅黑" w:hAnsi="微软雅黑" w:cs="微软雅黑"/>
          <w:b/>
          <w:color w:val="0000FF"/>
          <w:sz w:val="18"/>
        </w:rPr>
        <w:t>Categories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721088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697EBE" w:rsidP="003C0E54">
            <w:pPr>
              <w:jc w:val="center"/>
            </w:pPr>
            <w:r w:rsidRPr="00697EB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产品分类表[T_ProductCategories]</w:t>
            </w:r>
          </w:p>
        </w:tc>
      </w:tr>
      <w:tr w:rsidR="0072108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72108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6356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A04FE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E6356D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A04FE7" w:rsidP="003C0E54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/>
                <w:b/>
                <w:sz w:val="18"/>
              </w:rPr>
              <w:t>Cate</w:t>
            </w:r>
            <w:r w:rsidR="00E6356D">
              <w:rPr>
                <w:rFonts w:ascii="微软雅黑" w:eastAsia="微软雅黑" w:hAnsi="微软雅黑" w:cs="微软雅黑" w:hint="eastAsia"/>
                <w:b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ot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356D" w:rsidRDefault="00E6356D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72108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697EBE" w:rsidP="003C0E54">
            <w:r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  <w:r w:rsidR="00721088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801C91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Cate</w:t>
            </w:r>
            <w:r w:rsidR="00721088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2108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1088" w:rsidRDefault="00721088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21088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6D7C" w:rsidRDefault="0072108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A04FE7" w:rsidRDefault="00BE6D7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BE6D7C">
              <w:rPr>
                <w:rFonts w:ascii="微软雅黑" w:eastAsia="微软雅黑" w:hAnsi="微软雅黑"/>
                <w:color w:val="C00000"/>
                <w:sz w:val="15"/>
                <w:szCs w:val="15"/>
              </w:rPr>
              <w:t>分类</w:t>
            </w:r>
            <w:r w:rsidRPr="00BE6D7C"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类型：【1：农产品】</w:t>
            </w:r>
          </w:p>
        </w:tc>
      </w:tr>
    </w:tbl>
    <w:p w:rsidR="00BD28A5" w:rsidRPr="0034728A" w:rsidRDefault="00473A4A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commentRangeStart w:id="2"/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BD28A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产品表[</w:t>
      </w:r>
      <w:r w:rsidR="00BD28A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="00BD28A5"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BD28A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  <w:commentRangeEnd w:id="2"/>
      <w:r w:rsidR="00DD30D3">
        <w:rPr>
          <w:rStyle w:val="aa"/>
        </w:rPr>
        <w:commentReference w:id="2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BD28A5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jc w:val="center"/>
            </w:pP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sz w:val="18"/>
              </w:rPr>
              <w:t>产品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D7F6F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rPr>
                <w:rFonts w:ascii="微软雅黑" w:eastAsia="微软雅黑" w:hAnsi="微软雅黑" w:cs="微软雅黑"/>
                <w:sz w:val="18"/>
              </w:rPr>
            </w:pPr>
            <w:r w:rsidRPr="0009748C">
              <w:rPr>
                <w:rFonts w:ascii="微软雅黑" w:eastAsia="微软雅黑" w:hAnsi="微软雅黑" w:cs="微软雅黑"/>
                <w:sz w:val="18"/>
              </w:rPr>
              <w:t>Varieties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7F6F" w:rsidRDefault="00FD7F6F" w:rsidP="00FD7F6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CD1D5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产品说明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Specialty</w:t>
            </w:r>
            <w:r w:rsidRPr="00712AB5">
              <w:rPr>
                <w:rFonts w:ascii="微软雅黑" w:eastAsia="微软雅黑" w:hAnsi="微软雅黑" w:cs="微软雅黑"/>
                <w:sz w:val="18"/>
              </w:rPr>
              <w:t>Explain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D50" w:rsidRDefault="00CD1D50" w:rsidP="00CD1D50">
            <w:r>
              <w:rPr>
                <w:rFonts w:ascii="微软雅黑" w:eastAsia="微软雅黑" w:hAnsi="微软雅黑" w:cs="微软雅黑"/>
                <w:sz w:val="18"/>
              </w:rPr>
              <w:t>Text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销售模式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Sales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</w:t>
            </w: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odel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8B4D4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销售单位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3C0E54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SaleslUnit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2432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Varchar(50)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945FE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配送方式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945FE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</w:t>
            </w:r>
            <w:r w:rsidRPr="00160533">
              <w:rPr>
                <w:rFonts w:ascii="微软雅黑" w:eastAsia="微软雅黑" w:hAnsi="微软雅黑" w:cs="微软雅黑"/>
                <w:sz w:val="18"/>
              </w:rPr>
              <w:t>eliveries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Default="00BD28A5" w:rsidP="003C0E54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3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快递费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9916A3">
              <w:rPr>
                <w:rFonts w:ascii="微软雅黑" w:eastAsia="微软雅黑" w:hAnsi="微软雅黑" w:cs="微软雅黑"/>
                <w:sz w:val="18"/>
              </w:rPr>
              <w:t>Express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</w:t>
            </w:r>
            <w:r w:rsidRPr="009916A3">
              <w:rPr>
                <w:rFonts w:ascii="微软雅黑" w:eastAsia="微软雅黑" w:hAnsi="微软雅黑" w:cs="微软雅黑"/>
                <w:sz w:val="18"/>
              </w:rPr>
              <w:t>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945FE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  <w:commentRangeEnd w:id="3"/>
            <w:r w:rsidR="00173D4E">
              <w:rPr>
                <w:rStyle w:val="aa"/>
              </w:rPr>
              <w:commentReference w:id="3"/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Pr="008B4D49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供货时间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SupplierTime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3C0E54">
            <w:pPr>
              <w:jc w:val="center"/>
            </w:pPr>
            <w:r w:rsidRPr="008B4D4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28A5" w:rsidRPr="008B4D49" w:rsidRDefault="00BD28A5" w:rsidP="003C0E54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D28A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D28A5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8A5" w:rsidRDefault="00BD28A5" w:rsidP="003C0E54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BD28A5" w:rsidRDefault="00BD28A5" w:rsidP="003C0E54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销售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模式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【1：现售】【2：预售】</w:t>
            </w:r>
          </w:p>
          <w:p w:rsidR="00BD28A5" w:rsidRDefault="00BD28A5" w:rsidP="003C0E54">
            <w:pPr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产品规格：以英文逗号分隔</w:t>
            </w:r>
          </w:p>
          <w:p w:rsidR="00BD28A5" w:rsidRDefault="00BD28A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配送发送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：【1：快递配送】【2：上门自取】</w:t>
            </w:r>
          </w:p>
        </w:tc>
      </w:tr>
    </w:tbl>
    <w:p w:rsidR="0034728A" w:rsidRDefault="0034728A" w:rsidP="003C0E54">
      <w:pPr>
        <w:pStyle w:val="a3"/>
        <w:numPr>
          <w:ilvl w:val="1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b/>
          <w:sz w:val="18"/>
        </w:rPr>
        <w:t>文件表</w:t>
      </w:r>
      <w:r>
        <w:rPr>
          <w:rFonts w:ascii="微软雅黑" w:eastAsia="微软雅黑" w:hAnsi="微软雅黑" w:cs="微软雅黑" w:hint="eastAsia"/>
          <w:b/>
          <w:sz w:val="18"/>
        </w:rPr>
        <w:t>【T_</w:t>
      </w:r>
      <w:r>
        <w:rPr>
          <w:rFonts w:ascii="微软雅黑" w:eastAsia="微软雅黑" w:hAnsi="微软雅黑" w:cs="微软雅黑"/>
          <w:b/>
          <w:sz w:val="18"/>
        </w:rPr>
        <w:t>File</w:t>
      </w:r>
      <w:r>
        <w:rPr>
          <w:rFonts w:ascii="微软雅黑" w:eastAsia="微软雅黑" w:hAnsi="微软雅黑" w:cs="微软雅黑" w:hint="eastAsia"/>
          <w:b/>
          <w:sz w:val="18"/>
        </w:rPr>
        <w:t>】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00"/>
        <w:gridCol w:w="1155"/>
        <w:gridCol w:w="1998"/>
        <w:gridCol w:w="1171"/>
        <w:gridCol w:w="2854"/>
      </w:tblGrid>
      <w:tr w:rsidR="0034728A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</w:pP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8778B1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外键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hint="eastAsia"/>
              </w:rPr>
              <w:t>F</w:t>
            </w:r>
            <w:r w:rsidRPr="00D336B7">
              <w:t>oreign</w:t>
            </w:r>
            <w:r>
              <w:t>KeyId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4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文件路径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t>FilePath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  <w:commentRangeEnd w:id="4"/>
            <w:r w:rsidR="00C9786F">
              <w:rPr>
                <w:rStyle w:val="aa"/>
              </w:rPr>
              <w:commentReference w:id="4"/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文件名称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t>FileName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文件类型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r>
              <w:t>FileClassify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外键类型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r>
              <w:rPr>
                <w:rFonts w:hint="eastAsia"/>
              </w:rPr>
              <w:t>F</w:t>
            </w:r>
            <w:r w:rsidRPr="00D336B7">
              <w:t>oreign</w:t>
            </w:r>
            <w:r>
              <w:t>KeyClassify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是否封面图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Iscover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34728A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是否轮播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IsFocus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34728A" w:rsidTr="003C0E54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34728A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28A" w:rsidRDefault="0034728A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34728A" w:rsidRDefault="0034728A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文件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：【1：图片】【2：文件】</w:t>
            </w:r>
          </w:p>
          <w:p w:rsidR="0034728A" w:rsidRPr="00E67541" w:rsidRDefault="0034728A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外键类型：【1：产品】【2：品种】</w:t>
            </w:r>
            <w:r w:rsidR="0095659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【3：企业</w:t>
            </w:r>
            <w:r w:rsidR="00A304C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资质</w:t>
            </w:r>
            <w:r w:rsidR="0095659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  <w:tr w:rsidR="0034728A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728A" w:rsidRDefault="0034728A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801DCF" w:rsidRPr="0034728A" w:rsidRDefault="0037043B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801DCF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品种</w:t>
      </w:r>
      <w:r w:rsidR="00801DCF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801DCF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30253C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</w:t>
      </w:r>
      <w:r w:rsidR="0030253C" w:rsidRPr="0034728A">
        <w:rPr>
          <w:rFonts w:ascii="微软雅黑" w:eastAsia="微软雅黑" w:hAnsi="微软雅黑" w:cs="微软雅黑"/>
          <w:b/>
          <w:color w:val="0000FF"/>
          <w:sz w:val="18"/>
        </w:rPr>
        <w:t>SpecialtyVarieties</w:t>
      </w:r>
      <w:r w:rsidR="00801DCF"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00"/>
        <w:gridCol w:w="1297"/>
        <w:gridCol w:w="1856"/>
        <w:gridCol w:w="1171"/>
        <w:gridCol w:w="2854"/>
      </w:tblGrid>
      <w:tr w:rsidR="00801DCF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402E3A" w:rsidP="003C0E54">
            <w:pPr>
              <w:jc w:val="center"/>
            </w:pPr>
            <w:r w:rsidRPr="00402E3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农产品品种表[T_ProductForSpecialtyVarieties]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778B1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2C5DD6" w:rsidP="003C0E54">
            <w:r>
              <w:rPr>
                <w:rFonts w:ascii="微软雅黑" w:eastAsia="微软雅黑" w:hAnsi="微软雅黑" w:cs="微软雅黑" w:hint="eastAsia"/>
                <w:sz w:val="18"/>
              </w:rPr>
              <w:t>产品分类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t>Product</w:t>
            </w:r>
            <w:r w:rsidR="006E76DF">
              <w:t>Category</w:t>
            </w:r>
            <w: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52101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2101" w:rsidRDefault="00552101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农产品名称</w:t>
            </w:r>
            <w:r w:rsidR="008778B1"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r w:rsidRPr="00EB4D5F">
              <w:t>Specialty</w:t>
            </w:r>
            <w:r>
              <w:t>NameId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2101" w:rsidRDefault="00552101" w:rsidP="0055210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DA4E5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01DCF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3C0E54">
            <w:r w:rsidRPr="00843AD3">
              <w:t>Varieties</w:t>
            </w:r>
            <w:r w:rsidR="00801DCF">
              <w:t>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801DCF" w:rsidTr="006E76DF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jc w:val="center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43AD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01DCF" w:rsidTr="006E76DF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DCF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DCF" w:rsidRDefault="00801DCF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8745E5" w:rsidRDefault="008745E5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：【1：禁用】【2：启用】</w:t>
            </w:r>
          </w:p>
        </w:tc>
      </w:tr>
      <w:tr w:rsidR="00801DCF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DCF" w:rsidRDefault="00801DCF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9D38F3" w:rsidRPr="0034728A" w:rsidRDefault="009D38F3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农产品规格表[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C3737D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Format</w:t>
      </w:r>
      <w:r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00"/>
        <w:gridCol w:w="1297"/>
        <w:gridCol w:w="1856"/>
        <w:gridCol w:w="1171"/>
        <w:gridCol w:w="2854"/>
      </w:tblGrid>
      <w:tr w:rsidR="009D38F3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7E1DB9" w:rsidP="003C0E54">
            <w:pPr>
              <w:jc w:val="center"/>
            </w:pPr>
            <w:r w:rsidRPr="007E1DB9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农产品规格表[T_ProductForSpecialtyFormat]</w:t>
            </w:r>
          </w:p>
        </w:tc>
      </w:tr>
      <w:tr w:rsidR="009D38F3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9D38F3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8778B1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D38F3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ED280E" w:rsidP="003C0E54">
            <w:r>
              <w:rPr>
                <w:rFonts w:ascii="微软雅黑" w:eastAsia="微软雅黑" w:hAnsi="微软雅黑" w:cs="微软雅黑" w:hint="eastAsia"/>
                <w:sz w:val="18"/>
              </w:rPr>
              <w:t>规格名称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ED280E" w:rsidP="003C0E54">
            <w:r>
              <w:t>FormatName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407164" w:rsidP="003C0E54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9D38F3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5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B9640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规格参数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C87B35" w:rsidP="003C0E54">
            <w:r>
              <w:t>Format</w:t>
            </w:r>
            <w:r w:rsidR="00D02B70">
              <w:t>Parms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492246" w:rsidP="00492246">
            <w:r>
              <w:rPr>
                <w:rFonts w:ascii="微软雅黑" w:eastAsia="微软雅黑" w:hAnsi="微软雅黑" w:cs="微软雅黑"/>
                <w:sz w:val="18"/>
              </w:rPr>
              <w:t>Varchar(1000)</w:t>
            </w:r>
            <w:commentRangeEnd w:id="5"/>
            <w:r w:rsidR="00F256A5">
              <w:rPr>
                <w:rStyle w:val="aa"/>
              </w:rPr>
              <w:commentReference w:id="5"/>
            </w:r>
          </w:p>
        </w:tc>
      </w:tr>
      <w:tr w:rsidR="009D38F3" w:rsidTr="003C0E54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D38F3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38F3" w:rsidRDefault="009D38F3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9D38F3" w:rsidRDefault="00BD66C9" w:rsidP="00BD66C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规格参数</w:t>
            </w:r>
            <w:r w:rsidR="009D38F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规格参数以逗号分隔</w:t>
            </w:r>
          </w:p>
        </w:tc>
      </w:tr>
      <w:tr w:rsidR="009D38F3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8F3" w:rsidRDefault="009D38F3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A1544B" w:rsidRPr="0034728A" w:rsidRDefault="00A1544B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农产品</w:t>
      </w:r>
      <w:r w:rsidR="00197F7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品种与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规格</w:t>
      </w:r>
      <w:r w:rsidR="00197F7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对应</w:t>
      </w: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15034F" w:rsidRPr="0034728A">
        <w:rPr>
          <w:rFonts w:ascii="微软雅黑" w:eastAsia="微软雅黑" w:hAnsi="微软雅黑" w:cs="微软雅黑"/>
          <w:b/>
          <w:color w:val="0000FF"/>
          <w:sz w:val="18"/>
        </w:rPr>
        <w:t>VarietiesTo</w:t>
      </w:r>
      <w:r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Format</w:t>
      </w:r>
      <w:r w:rsidRPr="0034728A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00"/>
        <w:gridCol w:w="1297"/>
        <w:gridCol w:w="1856"/>
        <w:gridCol w:w="1171"/>
        <w:gridCol w:w="2854"/>
      </w:tblGrid>
      <w:tr w:rsidR="00A1544B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pPr>
              <w:jc w:val="center"/>
            </w:pPr>
            <w:r w:rsidRPr="007E1DB9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  <w:t>农产品规格表[T_ProductForSpecialtyFormat]</w:t>
            </w:r>
          </w:p>
        </w:tc>
      </w:tr>
      <w:tr w:rsidR="00A1544B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1544B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8778B1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42377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377" w:rsidRDefault="0044237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 w:rsidRPr="00402E3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Varieties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42377" w:rsidTr="003C0E54">
        <w:trPr>
          <w:trHeight w:val="397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377" w:rsidRDefault="0044237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 w:rsidRPr="005A4619">
              <w:t>Format</w:t>
            </w:r>
            <w:r>
              <w:t>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377" w:rsidRDefault="00442377" w:rsidP="00442377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1544B" w:rsidTr="003C0E54">
        <w:trPr>
          <w:trHeight w:val="400"/>
        </w:trPr>
        <w:tc>
          <w:tcPr>
            <w:tcW w:w="1000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1544B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544B" w:rsidRDefault="00A1544B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A1544B" w:rsidRDefault="00A1544B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规格参数：规格参数以逗号分隔</w:t>
            </w:r>
          </w:p>
        </w:tc>
      </w:tr>
      <w:tr w:rsidR="00A1544B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544B" w:rsidRDefault="00A1544B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000125" w:rsidRPr="0034728A" w:rsidRDefault="00452210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000125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产品单位表[</w:t>
      </w:r>
      <w:r w:rsidR="0000012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</w:t>
      </w:r>
      <w:r w:rsidR="00CC2966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For</w:t>
      </w:r>
      <w:r w:rsidR="00CC2966" w:rsidRPr="0034728A">
        <w:rPr>
          <w:rFonts w:ascii="微软雅黑" w:eastAsia="微软雅黑" w:hAnsi="微软雅黑" w:cs="微软雅黑"/>
          <w:b/>
          <w:color w:val="0000FF"/>
          <w:sz w:val="18"/>
        </w:rPr>
        <w:t>SpecialtyUnit</w:t>
      </w:r>
      <w:r w:rsidR="00000125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000125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pPr>
              <w:jc w:val="center"/>
            </w:pPr>
          </w:p>
        </w:tc>
      </w:tr>
      <w:tr w:rsidR="0000012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0012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012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584542" w:rsidP="003C0E54">
            <w:r>
              <w:rPr>
                <w:rFonts w:ascii="微软雅黑" w:eastAsia="微软雅黑" w:hAnsi="微软雅黑" w:cs="微软雅黑" w:hint="eastAsia"/>
                <w:sz w:val="18"/>
              </w:rPr>
              <w:t>单位</w:t>
            </w:r>
            <w:r w:rsidR="00000125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C82FD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Unit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00012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00125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125" w:rsidRDefault="0000012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</w:tc>
      </w:tr>
    </w:tbl>
    <w:p w:rsidR="005E5E69" w:rsidRPr="0034728A" w:rsidRDefault="00041073" w:rsidP="0052529A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农</w:t>
      </w:r>
      <w:r w:rsidR="005E5E69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产品</w:t>
      </w:r>
      <w:r w:rsidR="003234DD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名称</w:t>
      </w:r>
      <w:r w:rsidR="005E5E69" w:rsidRPr="0034728A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5E5E69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T_ProductFor</w:t>
      </w:r>
      <w:r w:rsidR="005E5E69" w:rsidRPr="0034728A">
        <w:rPr>
          <w:rFonts w:ascii="微软雅黑" w:eastAsia="微软雅黑" w:hAnsi="微软雅黑" w:cs="微软雅黑"/>
          <w:b/>
          <w:color w:val="0000FF"/>
          <w:sz w:val="18"/>
        </w:rPr>
        <w:t>Specialty</w:t>
      </w:r>
      <w:r w:rsidR="003B50F1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Name</w:t>
      </w:r>
      <w:r w:rsidR="005E5E69" w:rsidRPr="0034728A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5E5E69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pPr>
              <w:jc w:val="center"/>
            </w:pPr>
          </w:p>
        </w:tc>
      </w:tr>
      <w:tr w:rsidR="005E5E6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E5E6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DE0660" w:rsidP="003C0E54">
            <w:r>
              <w:rPr>
                <w:rFonts w:ascii="微软雅黑" w:eastAsia="微软雅黑" w:hAnsi="微软雅黑" w:cs="微软雅黑" w:hint="eastAsia"/>
                <w:sz w:val="18"/>
              </w:rPr>
              <w:t>农产品</w:t>
            </w:r>
            <w:r w:rsidR="005E5E69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27A8E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农产品分类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ProductCategoriesId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A8E" w:rsidRDefault="00E27A8E" w:rsidP="00E27A8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52529A">
            <w:pPr>
              <w:pStyle w:val="a3"/>
              <w:numPr>
                <w:ilvl w:val="0"/>
                <w:numId w:val="5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E5E69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auto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5E69" w:rsidRDefault="005E5E6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</w:tc>
      </w:tr>
    </w:tbl>
    <w:p w:rsidR="00C63519" w:rsidRPr="00A1544B" w:rsidRDefault="00C63519" w:rsidP="00C63519"/>
    <w:p w:rsidR="00C63519" w:rsidRPr="00C63519" w:rsidRDefault="00C63519" w:rsidP="00C63519"/>
    <w:p w:rsidR="00BF326D" w:rsidRDefault="00BF326D" w:rsidP="00BF326D">
      <w:pPr>
        <w:pStyle w:val="a3"/>
        <w:ind w:left="501" w:firstLineChars="0" w:firstLine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用户</w:t>
      </w:r>
    </w:p>
    <w:p w:rsidR="00EB239F" w:rsidRPr="00EC03AF" w:rsidRDefault="00EB239F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commentRangeStart w:id="6"/>
      <w:r w:rsidRPr="00EC03AF">
        <w:rPr>
          <w:rFonts w:ascii="微软雅黑" w:eastAsia="微软雅黑" w:hAnsi="微软雅黑" w:cs="微软雅黑" w:hint="eastAsia"/>
          <w:b/>
          <w:color w:val="000000"/>
          <w:sz w:val="18"/>
        </w:rPr>
        <w:t>账号基础表[</w:t>
      </w:r>
      <w:r w:rsidRPr="00EC03AF">
        <w:rPr>
          <w:rFonts w:ascii="微软雅黑" w:eastAsia="微软雅黑" w:hAnsi="微软雅黑" w:cs="微软雅黑" w:hint="eastAsia"/>
          <w:b/>
          <w:color w:val="0000FF"/>
          <w:sz w:val="18"/>
        </w:rPr>
        <w:t>T_AccountBas</w:t>
      </w:r>
      <w:r w:rsidR="00CD74B0">
        <w:rPr>
          <w:rFonts w:ascii="微软雅黑" w:eastAsia="微软雅黑" w:hAnsi="微软雅黑" w:cs="微软雅黑" w:hint="eastAsia"/>
          <w:b/>
          <w:color w:val="0000FF"/>
          <w:sz w:val="18"/>
        </w:rPr>
        <w:t>ic</w:t>
      </w:r>
      <w:r w:rsidRPr="00EC03AF">
        <w:rPr>
          <w:rFonts w:ascii="微软雅黑" w:eastAsia="微软雅黑" w:hAnsi="微软雅黑" w:cs="微软雅黑" w:hint="eastAsia"/>
          <w:b/>
          <w:sz w:val="18"/>
        </w:rPr>
        <w:t>]</w:t>
      </w:r>
      <w:commentRangeEnd w:id="6"/>
      <w:r w:rsidR="00622052">
        <w:rPr>
          <w:rStyle w:val="aa"/>
        </w:rPr>
        <w:commentReference w:id="6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21"/>
        <w:gridCol w:w="1088"/>
        <w:gridCol w:w="2045"/>
        <w:gridCol w:w="1403"/>
        <w:gridCol w:w="2621"/>
      </w:tblGrid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用户基础表[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</w:t>
            </w:r>
            <w:r w:rsidR="003453B5" w:rsidRPr="00EC03AF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AccountBas</w:t>
            </w:r>
            <w:r w:rsidR="003453B5"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ic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主账号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IsMaster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Bit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角色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RoleId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C27E9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部门ID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D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>epartmentId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E9" w:rsidRDefault="009C27E9" w:rsidP="009C27E9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E7911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职位ID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JobID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7911" w:rsidRDefault="007E7911" w:rsidP="007E7911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身份证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ID_Card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邮箱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Email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密码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PassWord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Picture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性别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Sex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昵称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Nickname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真实姓名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RealName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03621D" w:rsidTr="003C0E54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企业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21D" w:rsidRDefault="0003621D" w:rsidP="0003621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7A07C9" w:rsidTr="003C0E54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Remark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07C9" w:rsidRDefault="007A07C9" w:rsidP="007A07C9">
            <w:r>
              <w:rPr>
                <w:rFonts w:ascii="微软雅黑" w:eastAsia="微软雅黑" w:hAnsi="微软雅黑" w:cs="微软雅黑" w:hint="eastAsia"/>
                <w:sz w:val="18"/>
              </w:rPr>
              <w:t>Varchar(5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3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</w:t>
            </w:r>
          </w:p>
          <w:p w:rsidR="00077DF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0：【</w:t>
            </w:r>
            <w:r w:rsidR="004A2994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景区</w:t>
            </w:r>
            <w:r w:rsidR="00724377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运营</w:t>
            </w:r>
            <w:r w:rsidR="002A6F12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端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用户】1：【C端用户】2：【供应商端用户】3：【分销商端用户】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【1：禁用】【2：启用】</w:t>
            </w:r>
          </w:p>
        </w:tc>
      </w:tr>
    </w:tbl>
    <w:p w:rsidR="00EB239F" w:rsidRPr="00EC03AF" w:rsidRDefault="00EB239F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b/>
          <w:color w:val="000000"/>
          <w:sz w:val="18"/>
        </w:rPr>
      </w:pPr>
      <w:r w:rsidRPr="00EC03AF">
        <w:rPr>
          <w:rFonts w:ascii="微软雅黑" w:eastAsia="微软雅黑" w:hAnsi="微软雅黑" w:cs="微软雅黑" w:hint="eastAsia"/>
          <w:b/>
          <w:color w:val="000000"/>
          <w:sz w:val="18"/>
        </w:rPr>
        <w:t>收货地址表[</w:t>
      </w:r>
      <w:r w:rsidRPr="00EC03AF">
        <w:rPr>
          <w:rFonts w:ascii="微软雅黑" w:eastAsia="微软雅黑" w:hAnsi="微软雅黑" w:cs="微软雅黑" w:hint="eastAsia"/>
          <w:b/>
          <w:color w:val="0000FF"/>
          <w:sz w:val="18"/>
        </w:rPr>
        <w:t>T_DeliveryAddress</w:t>
      </w:r>
      <w:r w:rsidRPr="00EC03AF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21"/>
        <w:gridCol w:w="1088"/>
        <w:gridCol w:w="2045"/>
        <w:gridCol w:w="1403"/>
        <w:gridCol w:w="2621"/>
      </w:tblGrid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收货地址表[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T_DeliveryAddress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用户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AccountId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Consignee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联系方式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ContactPhone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具体地址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Address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地理名称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ChinaName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地理路径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ChinaRoute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默认地址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IsDefault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EB239F" w:rsidTr="00EB239F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239F" w:rsidRDefault="00EB239F" w:rsidP="0052529A">
            <w:pPr>
              <w:pStyle w:val="a3"/>
              <w:numPr>
                <w:ilvl w:val="0"/>
                <w:numId w:val="4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B239F" w:rsidTr="00EB239F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EB239F" w:rsidRDefault="00EB239F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默认地址：true/false</w:t>
            </w:r>
          </w:p>
        </w:tc>
      </w:tr>
    </w:tbl>
    <w:p w:rsidR="00B16CCB" w:rsidRPr="00EC03AF" w:rsidRDefault="00B16CCB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EC03AF">
        <w:rPr>
          <w:rFonts w:ascii="微软雅黑" w:eastAsia="微软雅黑" w:hAnsi="微软雅黑" w:cs="微软雅黑" w:hint="eastAsia"/>
          <w:b/>
          <w:color w:val="000000"/>
          <w:sz w:val="18"/>
        </w:rPr>
        <w:t>角色表[</w:t>
      </w:r>
      <w:r w:rsidRPr="00EC03AF">
        <w:rPr>
          <w:rFonts w:ascii="微软雅黑" w:eastAsia="微软雅黑" w:hAnsi="微软雅黑" w:cs="微软雅黑" w:hint="eastAsia"/>
          <w:b/>
          <w:color w:val="0000FF"/>
          <w:sz w:val="18"/>
        </w:rPr>
        <w:t>T_ Role]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B16CCB" w:rsidTr="00B16CCB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角色表[T_ Role]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角色名称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RoleName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16CCB" w:rsidTr="00B16CCB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CCB" w:rsidRDefault="00B16CC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16CCB" w:rsidTr="00B16CCB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16CCB" w:rsidRDefault="00B16CCB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状态【1：未启用】【2：启用】</w:t>
            </w:r>
          </w:p>
        </w:tc>
      </w:tr>
    </w:tbl>
    <w:p w:rsidR="006713BE" w:rsidRPr="00583BA2" w:rsidRDefault="006713BE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583BA2">
        <w:rPr>
          <w:rFonts w:ascii="微软雅黑" w:eastAsia="微软雅黑" w:hAnsi="微软雅黑" w:cs="微软雅黑" w:hint="eastAsia"/>
          <w:b/>
          <w:color w:val="000000"/>
          <w:sz w:val="18"/>
        </w:rPr>
        <w:t>权限表[</w:t>
      </w:r>
      <w:r w:rsidRPr="00583BA2">
        <w:rPr>
          <w:rFonts w:ascii="微软雅黑" w:eastAsia="微软雅黑" w:hAnsi="微软雅黑" w:cs="微软雅黑" w:hint="eastAsia"/>
          <w:b/>
          <w:color w:val="0000FF"/>
          <w:sz w:val="18"/>
        </w:rPr>
        <w:t>T_Permissions</w:t>
      </w:r>
      <w:r w:rsidRPr="00583BA2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72"/>
        <w:gridCol w:w="1256"/>
        <w:gridCol w:w="2118"/>
        <w:gridCol w:w="1173"/>
        <w:gridCol w:w="2859"/>
      </w:tblGrid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权限表[</w:t>
            </w:r>
            <w:r>
              <w:rPr>
                <w:rFonts w:ascii="微软雅黑" w:eastAsia="微软雅黑" w:hAnsi="微软雅黑" w:cs="微软雅黑" w:hint="eastAsia"/>
                <w:b/>
                <w:color w:val="0000FF"/>
                <w:sz w:val="18"/>
              </w:rPr>
              <w:t>T_Permissions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]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权限名称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Name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权限级别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Level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区域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Area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控制器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Controller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行为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Action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Varchar(50)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参数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Param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Classify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父类编号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ParentId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权限级别：1：【模块权限】2：【菜单权限】</w:t>
            </w:r>
          </w:p>
          <w:p w:rsidR="006713BE" w:rsidRDefault="006713BE" w:rsidP="00392429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lastRenderedPageBreak/>
              <w:t>类型：【0平台】【1</w:t>
            </w:r>
            <w:r w:rsidR="00A67A34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供应商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6713BE" w:rsidRDefault="006713BE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lastRenderedPageBreak/>
        <w:t>角色对应权限表[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T_RolePermissionsRelation</w:t>
      </w:r>
      <w:r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72"/>
        <w:gridCol w:w="1256"/>
        <w:gridCol w:w="2118"/>
        <w:gridCol w:w="1173"/>
        <w:gridCol w:w="2859"/>
      </w:tblGrid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角色对应权限表[T_RolePermissionsRelation]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角色编号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RoleId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权限编号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PermissionsId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772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3BE" w:rsidRDefault="006713BE" w:rsidP="0052529A">
            <w:pPr>
              <w:pStyle w:val="a3"/>
              <w:numPr>
                <w:ilvl w:val="0"/>
                <w:numId w:val="1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基础编号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713BE" w:rsidTr="006713BE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3BE" w:rsidRDefault="006713B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A42085" w:rsidRPr="006713BE" w:rsidRDefault="00A42085" w:rsidP="0052529A">
      <w:pPr>
        <w:pStyle w:val="a3"/>
        <w:numPr>
          <w:ilvl w:val="0"/>
          <w:numId w:val="7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6713BE">
        <w:rPr>
          <w:rFonts w:ascii="微软雅黑" w:eastAsia="微软雅黑" w:hAnsi="微软雅黑" w:cs="微软雅黑" w:hint="eastAsia"/>
          <w:b/>
          <w:color w:val="000000"/>
          <w:sz w:val="18"/>
        </w:rPr>
        <w:t>企业表[</w:t>
      </w:r>
      <w:r w:rsidRPr="006713BE">
        <w:rPr>
          <w:rFonts w:ascii="微软雅黑" w:eastAsia="微软雅黑" w:hAnsi="微软雅黑" w:cs="微软雅黑" w:hint="eastAsia"/>
          <w:b/>
          <w:color w:val="0000FF"/>
          <w:sz w:val="18"/>
        </w:rPr>
        <w:t xml:space="preserve">T_ </w:t>
      </w:r>
      <w:r w:rsidR="00815690" w:rsidRPr="006713BE">
        <w:rPr>
          <w:rFonts w:ascii="微软雅黑" w:eastAsia="微软雅黑" w:hAnsi="微软雅黑" w:cs="微软雅黑" w:hint="eastAsia"/>
          <w:b/>
          <w:color w:val="0000FF"/>
          <w:sz w:val="18"/>
        </w:rPr>
        <w:t>Enterprise</w:t>
      </w:r>
      <w:r w:rsidRPr="006713BE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A42085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203D1A" w:rsidP="003C0E54">
            <w:pPr>
              <w:jc w:val="center"/>
            </w:pPr>
            <w:r w:rsidRPr="00203D1A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企业表[T_ Enterprise]</w:t>
            </w:r>
          </w:p>
        </w:tc>
      </w:tr>
      <w:tr w:rsidR="00A4208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A4208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4208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263960" w:rsidP="003C0E54">
            <w:r>
              <w:rPr>
                <w:rFonts w:ascii="微软雅黑" w:eastAsia="微软雅黑" w:hAnsi="微软雅黑" w:cs="微软雅黑" w:hint="eastAsia"/>
                <w:sz w:val="18"/>
              </w:rPr>
              <w:t>企业名称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F371F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F371F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F371FA"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503A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rPr>
                <w:rFonts w:ascii="微软雅黑" w:eastAsia="微软雅黑" w:hAnsi="微软雅黑" w:cs="微软雅黑"/>
                <w:sz w:val="18"/>
              </w:rPr>
            </w:pPr>
            <w:r w:rsidRPr="00D503AD">
              <w:rPr>
                <w:rFonts w:ascii="微软雅黑" w:eastAsia="微软雅黑" w:hAnsi="微软雅黑" w:cs="微软雅黑"/>
                <w:sz w:val="18"/>
              </w:rPr>
              <w:t>Business</w:t>
            </w:r>
            <w:r>
              <w:rPr>
                <w:rFonts w:ascii="微软雅黑" w:eastAsia="微软雅黑" w:hAnsi="微软雅黑" w:cs="微软雅黑"/>
                <w:sz w:val="18"/>
              </w:rPr>
              <w:t>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03AD" w:rsidRDefault="00D503AD" w:rsidP="00D503AD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BF242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业务范围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Pr="00D503AD" w:rsidRDefault="00BF2424" w:rsidP="00BF242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BusinessRang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2424" w:rsidRDefault="00BF2424" w:rsidP="00BF2424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280F9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联系人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Pr="00D503AD" w:rsidRDefault="00280F93" w:rsidP="00280F9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Contact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0F93" w:rsidRDefault="00280F93" w:rsidP="00280F9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1544D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44D3" w:rsidRDefault="001544D3" w:rsidP="001544D3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66614B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14B" w:rsidRDefault="0066614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14B" w:rsidRDefault="0066614B" w:rsidP="0066614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省份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14B" w:rsidRDefault="0066614B" w:rsidP="0066614B">
            <w:pPr>
              <w:rPr>
                <w:rFonts w:ascii="微软雅黑" w:eastAsia="微软雅黑" w:hAnsi="微软雅黑" w:cs="微软雅黑"/>
                <w:sz w:val="18"/>
              </w:rPr>
            </w:pPr>
            <w:r w:rsidRPr="002C6151">
              <w:rPr>
                <w:rFonts w:ascii="微软雅黑" w:eastAsia="微软雅黑" w:hAnsi="微软雅黑" w:cs="微软雅黑"/>
                <w:sz w:val="18"/>
              </w:rPr>
              <w:t>Province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14B" w:rsidRDefault="0066614B" w:rsidP="0066614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614B" w:rsidRDefault="0066614B" w:rsidP="0066614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0B35C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35C8" w:rsidRDefault="000B35C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35C8" w:rsidRDefault="000B35C8" w:rsidP="000B35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城市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35C8" w:rsidRPr="002C6151" w:rsidRDefault="000B35C8" w:rsidP="000B35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CityId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35C8" w:rsidRDefault="000B35C8" w:rsidP="000B35C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B35C8" w:rsidRDefault="000B35C8" w:rsidP="000B35C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F85FC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FC4" w:rsidRDefault="00F85FC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FC4" w:rsidRDefault="00F85FC4" w:rsidP="00F85FC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地区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FC4" w:rsidRDefault="00F85FC4" w:rsidP="00F85FC4">
            <w:pPr>
              <w:rPr>
                <w:rFonts w:ascii="微软雅黑" w:eastAsia="微软雅黑" w:hAnsi="微软雅黑" w:cs="微软雅黑"/>
                <w:sz w:val="18"/>
              </w:rPr>
            </w:pPr>
            <w:r w:rsidRPr="00F85FC4">
              <w:rPr>
                <w:rFonts w:ascii="微软雅黑" w:eastAsia="微软雅黑" w:hAnsi="微软雅黑" w:cs="微软雅黑"/>
                <w:sz w:val="18"/>
              </w:rPr>
              <w:t>DistrictId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FC4" w:rsidRDefault="00F85FC4" w:rsidP="00F85FC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FC4" w:rsidRDefault="00F85FC4" w:rsidP="00F85FC4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D6663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Pr="00F85FC4" w:rsidRDefault="00D66630" w:rsidP="00D666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6630" w:rsidRDefault="00D66630" w:rsidP="00D6663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C013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结算周期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Settlement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C</w:t>
            </w:r>
            <w:r w:rsidRPr="00013590">
              <w:rPr>
                <w:rFonts w:ascii="微软雅黑" w:eastAsia="微软雅黑" w:hAnsi="微软雅黑" w:cs="微软雅黑"/>
                <w:sz w:val="18"/>
              </w:rPr>
              <w:t>ycle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139" w:rsidRDefault="00FC0139" w:rsidP="00FC0139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C7360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费率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Rate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608" w:rsidRDefault="00C73608" w:rsidP="00C73608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692B4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B42" w:rsidRDefault="00692B42" w:rsidP="00692B42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71E9B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提现密码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CashPassWord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E9B" w:rsidRDefault="00671E9B" w:rsidP="00671E9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421EF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备注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Remark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1EF" w:rsidRDefault="000421EF" w:rsidP="00692B4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</w:tr>
      <w:tr w:rsidR="00A4208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4208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085" w:rsidRDefault="00A4208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2085" w:rsidRDefault="00A4208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42085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97F" w:rsidRDefault="00A42085" w:rsidP="003C0E54">
            <w:pPr>
              <w:jc w:val="left"/>
              <w:rPr>
                <w:rFonts w:ascii="微软雅黑" w:eastAsia="微软雅黑" w:hAnsi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C00000"/>
                <w:sz w:val="15"/>
                <w:szCs w:val="15"/>
              </w:rPr>
              <w:t>备注：</w:t>
            </w:r>
          </w:p>
          <w:p w:rsidR="00A42085" w:rsidRDefault="00A42085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状态【1：未启用】【2：启用】</w:t>
            </w:r>
          </w:p>
          <w:p w:rsidR="00A509FC" w:rsidRDefault="00A509FC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业务类型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：【1：农户】【2：商户】</w:t>
            </w:r>
          </w:p>
          <w:p w:rsidR="00A509FC" w:rsidRDefault="00A509FC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业务范围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：【1：游乐项目】【2：酒店/民宿】【3：农场品】【4：土特产】</w:t>
            </w:r>
          </w:p>
          <w:p w:rsidR="00FB197F" w:rsidRDefault="00FB197F" w:rsidP="003C0E54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结算周期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【1：及时】【2：周结】【3：月结】</w:t>
            </w:r>
          </w:p>
          <w:p w:rsidR="00BF2424" w:rsidRPr="00BF2424" w:rsidRDefault="00E9798B" w:rsidP="003C0E54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类型【1：供应商】【2分销商】</w:t>
            </w:r>
          </w:p>
        </w:tc>
      </w:tr>
    </w:tbl>
    <w:p w:rsidR="00F358AC" w:rsidRPr="00F358AC" w:rsidRDefault="00F358AC" w:rsidP="00F358AC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订单</w:t>
      </w:r>
    </w:p>
    <w:p w:rsidR="00602D59" w:rsidRPr="00040210" w:rsidRDefault="00602D59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lastRenderedPageBreak/>
        <w:t>订单组表[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T_OrderGroup]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602D59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  <w:r w:rsidRPr="004A309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订单主表[T_OrderBasic]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602D5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02D5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02D5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sz w:val="18"/>
              </w:rPr>
              <w:t>订单名称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 w:rsidR="000B7F1F">
              <w:rPr>
                <w:rFonts w:ascii="微软雅黑" w:eastAsia="微软雅黑" w:hAnsi="微软雅黑" w:cs="微软雅黑" w:hint="eastAsia"/>
                <w:sz w:val="18"/>
              </w:rPr>
              <w:t>Group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02D5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订单分组编号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GroupOrder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65FA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FA8" w:rsidRDefault="00D65FA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FA8" w:rsidRDefault="00D65FA8" w:rsidP="00D65F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FA8" w:rsidRDefault="00D65FA8" w:rsidP="00D65FA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FA8" w:rsidRDefault="00D65FA8" w:rsidP="00D65FA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5FA8" w:rsidRDefault="00D65FA8" w:rsidP="00D65FA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E163F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3FC" w:rsidRDefault="00E163F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3FC" w:rsidRDefault="00E163FC" w:rsidP="00E163F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3FC" w:rsidRDefault="00E163FC" w:rsidP="00E163F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3FC" w:rsidRDefault="00E163FC" w:rsidP="00E163F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3FC" w:rsidRDefault="00E163FC" w:rsidP="00E163F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740FF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FF2" w:rsidRDefault="00740FF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7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FF2" w:rsidRDefault="00740FF2" w:rsidP="00740F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FF2" w:rsidRDefault="00740FF2" w:rsidP="00740F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FF2" w:rsidRDefault="00740FF2" w:rsidP="00740F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FF2" w:rsidRDefault="00740FF2" w:rsidP="00740FF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  <w:commentRangeEnd w:id="7"/>
            <w:r w:rsidR="00A04B8C">
              <w:rPr>
                <w:rStyle w:val="aa"/>
              </w:rPr>
              <w:commentReference w:id="7"/>
            </w:r>
          </w:p>
        </w:tc>
      </w:tr>
      <w:tr w:rsidR="0093604E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604E" w:rsidRDefault="0093604E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604E" w:rsidRDefault="0093604E" w:rsidP="0093604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604E" w:rsidRDefault="0093604E" w:rsidP="0093604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Total</w:t>
            </w:r>
            <w:r>
              <w:rPr>
                <w:rFonts w:ascii="微软雅黑" w:eastAsia="微软雅黑" w:hAnsi="微软雅黑" w:cs="微软雅黑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604E" w:rsidRDefault="0093604E" w:rsidP="0093604E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604E" w:rsidRDefault="0093604E" w:rsidP="0093604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02D5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2D59" w:rsidRDefault="00602D5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2D59" w:rsidRDefault="00602D5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02D59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FF2" w:rsidRDefault="00602D59" w:rsidP="00740FF2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 w:rsidRPr="00442F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602D59" w:rsidRDefault="00602D59" w:rsidP="003C0E54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</w:p>
        </w:tc>
      </w:tr>
    </w:tbl>
    <w:p w:rsidR="00086C72" w:rsidRPr="00040210" w:rsidRDefault="00F358AC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订单主</w:t>
      </w:r>
      <w:r w:rsidR="00086C72"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161789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T_Order</w:t>
      </w:r>
      <w:r w:rsidR="00827304" w:rsidRPr="00040210">
        <w:rPr>
          <w:rFonts w:ascii="微软雅黑" w:eastAsia="微软雅黑" w:hAnsi="微软雅黑" w:cs="微软雅黑"/>
          <w:b/>
          <w:color w:val="0000FF"/>
          <w:sz w:val="18"/>
        </w:rPr>
        <w:t>Basic</w:t>
      </w:r>
      <w:r w:rsidR="00086C72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086C72" w:rsidTr="00086C72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  <w:r w:rsidR="004A309E" w:rsidRPr="004A309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订单</w:t>
            </w:r>
            <w:del w:id="8" w:author="chaichang" w:date="2018-03-09T09:59:00Z">
              <w:r w:rsidR="004A309E" w:rsidRPr="004A309E" w:rsidDel="00A04B8C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</w:rPr>
                <w:delText>主</w:delText>
              </w:r>
            </w:del>
            <w:ins w:id="9" w:author="chaichang" w:date="2018-03-09T09:59:00Z">
              <w:r w:rsidR="00A04B8C">
                <w:rPr>
                  <w:rFonts w:ascii="微软雅黑" w:eastAsia="微软雅黑" w:hAnsi="微软雅黑" w:cs="微软雅黑" w:hint="eastAsia"/>
                  <w:b/>
                  <w:color w:val="000000"/>
                  <w:sz w:val="18"/>
                </w:rPr>
                <w:t>子</w:t>
              </w:r>
            </w:ins>
            <w:r w:rsidR="004A309E" w:rsidRPr="004A309E"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表[T_OrderBasic]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]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F37D48"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974D0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 w:rsidP="00233478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233478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E710C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10C" w:rsidRDefault="000E710C" w:rsidP="000E710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2552A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086C72">
              <w:rPr>
                <w:rFonts w:ascii="微软雅黑" w:eastAsia="微软雅黑" w:hAnsi="微软雅黑" w:cs="微软雅黑" w:hint="eastAsia"/>
                <w:sz w:val="18"/>
              </w:rPr>
              <w:t>分类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2552A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240D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r>
              <w:t>Total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D1" w:rsidRDefault="006240D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C51B43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实际支付金额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r>
              <w:t>TotalPay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B43" w:rsidRDefault="00C51B43" w:rsidP="00C51B4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04139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修改后总金额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r>
              <w:t>UpdateTotal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139" w:rsidRDefault="00004139" w:rsidP="0000413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D20590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r>
              <w:t>TotalCosts</w:t>
            </w:r>
            <w:r w:rsidR="00934FDF">
              <w:t>A</w:t>
            </w:r>
            <w:r w:rsidR="00934FDF"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590" w:rsidRDefault="00D20590" w:rsidP="00D2059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D027EF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1F42EC">
            <w:r>
              <w:t>Total</w:t>
            </w:r>
            <w:r w:rsidR="001F42EC"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7EF" w:rsidRDefault="00D027EF" w:rsidP="00D027EF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1748F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退款金额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r>
              <w:rPr>
                <w:rFonts w:hint="eastAsia"/>
              </w:rPr>
              <w:t>R</w:t>
            </w:r>
            <w:r w:rsidRPr="00934FDF">
              <w:t>efund</w:t>
            </w:r>
            <w:r>
              <w:t>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8F" w:rsidRDefault="00B1748F" w:rsidP="00B1748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584650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r>
              <w:rPr>
                <w:rFonts w:hint="eastAsia"/>
              </w:rPr>
              <w:t>SupplierId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650" w:rsidRDefault="00584650" w:rsidP="00584650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F9382B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处理理由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r>
              <w:rPr>
                <w:rFonts w:hint="eastAsia"/>
              </w:rPr>
              <w:t>OptionReason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382B" w:rsidRDefault="00F9382B" w:rsidP="00F9382B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256668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A272C8" w:rsidP="0025666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256668"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A272C8" w:rsidP="00256668">
            <w:r>
              <w:t>Order</w:t>
            </w:r>
            <w:r w:rsidR="00256668"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25666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6668" w:rsidRDefault="00256668" w:rsidP="0025666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272C8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10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r>
              <w:rPr>
                <w:rFonts w:hint="eastAsia"/>
              </w:rPr>
              <w:t>CancelStatus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2C8" w:rsidRDefault="00A272C8" w:rsidP="00A272C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  <w:commentRangeEnd w:id="10"/>
            <w:r w:rsidR="00A04B8C">
              <w:rPr>
                <w:rStyle w:val="aa"/>
              </w:rPr>
              <w:commentReference w:id="10"/>
            </w:r>
          </w:p>
        </w:tc>
      </w:tr>
      <w:tr w:rsidR="006C3A1B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3A1B" w:rsidRDefault="006C3A1B" w:rsidP="006C3A1B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1C2EB9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CF1619" w:rsidP="001C2E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配送</w:t>
            </w:r>
            <w:r w:rsidR="001C2EB9">
              <w:rPr>
                <w:rFonts w:ascii="微软雅黑" w:eastAsia="微软雅黑" w:hAnsi="微软雅黑" w:cs="微软雅黑" w:hint="eastAsia"/>
                <w:sz w:val="18"/>
              </w:rPr>
              <w:t>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Pr="00945FE9" w:rsidRDefault="001C2EB9" w:rsidP="001C2EB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</w:t>
            </w:r>
            <w:r w:rsidRPr="00160533">
              <w:rPr>
                <w:rFonts w:ascii="微软雅黑" w:eastAsia="微软雅黑" w:hAnsi="微软雅黑" w:cs="微软雅黑"/>
                <w:sz w:val="18"/>
              </w:rPr>
              <w:t>eliveries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1C2EB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2EB9" w:rsidRDefault="001C2EB9" w:rsidP="001C2EB9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D7E44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支付方式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7E44" w:rsidRDefault="00BD7E44" w:rsidP="00BD7E44">
            <w:r w:rsidRPr="008B4D49"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95CB6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5CB6" w:rsidRDefault="00B95CB6" w:rsidP="00B95CB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4370C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支付流水号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Pay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0C1" w:rsidRDefault="004370C1" w:rsidP="004370C1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074036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 w:rsidRPr="00A613D3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036" w:rsidRDefault="00074036" w:rsidP="00074036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C25BD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快递公司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r>
              <w:rPr>
                <w:rFonts w:hint="eastAsia"/>
              </w:rPr>
              <w:t>E</w:t>
            </w:r>
            <w:r w:rsidRPr="00407DDD">
              <w:t>xpress</w:t>
            </w:r>
            <w:r>
              <w:t>Company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5BD2" w:rsidRDefault="00C25BD2" w:rsidP="00C25BD2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8619F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运单号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r w:rsidRPr="001B7E16">
              <w:t>Waybill</w:t>
            </w:r>
            <w:r>
              <w:t>N</w:t>
            </w:r>
            <w:r w:rsidRPr="001B7E16">
              <w:t>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619F" w:rsidRDefault="00F8619F" w:rsidP="00F8619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7D2CB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Pr="001B7E16" w:rsidRDefault="007D2CB1" w:rsidP="007D2CB1">
            <w:r w:rsidRPr="007D2CB1">
              <w:t>Consignee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2CB1" w:rsidRDefault="007D2CB1" w:rsidP="007D2CB1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DF0406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DF040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Pr="007D2CB1" w:rsidRDefault="00DF0406" w:rsidP="00DF0406">
            <w:r w:rsidRPr="007D2CB1">
              <w:t>Consignee</w:t>
            </w:r>
            <w:r>
              <w:t>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DF040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0406" w:rsidRDefault="00DF0406" w:rsidP="00A605B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A605BC"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454467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收货人手机号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Pr="007D2CB1" w:rsidRDefault="00454467" w:rsidP="00454467">
            <w:r w:rsidRPr="007D2CB1">
              <w:t>Consignee</w:t>
            </w:r>
            <w: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4467" w:rsidRDefault="00454467" w:rsidP="0045446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B162C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申请取消时间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Pr="007D2CB1" w:rsidRDefault="00B162C1" w:rsidP="00454467">
            <w:r>
              <w:t>ApplyCancelTime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162C1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914792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取消</w:t>
            </w:r>
            <w:r w:rsidR="00B162C1">
              <w:rPr>
                <w:rFonts w:ascii="微软雅黑" w:eastAsia="微软雅黑" w:hAnsi="微软雅黑" w:cs="微软雅黑" w:hint="eastAsia"/>
                <w:sz w:val="18"/>
              </w:rPr>
              <w:t>处理时间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r>
              <w:t>Option</w:t>
            </w:r>
            <w:r w:rsidR="00914792">
              <w:t>Cancel</w:t>
            </w:r>
            <w:r>
              <w:t>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62C1" w:rsidRDefault="00B162C1" w:rsidP="0045446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906869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发货时间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r>
              <w:t>SendProductTime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869" w:rsidRDefault="00906869" w:rsidP="0090686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086C72" w:rsidTr="00086C72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Default="00086C7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2" w:rsidRDefault="00086C7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2" w:rsidTr="00086C72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2" w:rsidRPr="00442FDD" w:rsidRDefault="00086C7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 w:rsidRPr="00442FD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备注：</w:t>
            </w:r>
          </w:p>
          <w:p w:rsidR="00CC2A4B" w:rsidRDefault="00442FDD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订单类型：【1：农产品】【2：门票】</w:t>
            </w:r>
          </w:p>
          <w:p w:rsidR="008E26EA" w:rsidRDefault="008E26EA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农产品订单状态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：【1：待支付】【2：待发货】【3</w:t>
            </w:r>
            <w:r w:rsidR="00AA2491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：待收货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】【4：已付定金】</w:t>
            </w:r>
            <w:r w:rsidR="00532625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【5：代付尾款】【6：退款中】【7：已退款】【8：已完成】【9：已取消】</w:t>
            </w:r>
          </w:p>
          <w:p w:rsidR="00B35DBF" w:rsidRDefault="00B35DBF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：【1：待支付】【2：已支付】</w:t>
            </w:r>
          </w:p>
          <w:p w:rsidR="00B35DBF" w:rsidRDefault="00B35DBF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取消状态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：【1：未取消】【2：取消待审核】【3：已取消】【4：取消失败】</w:t>
            </w:r>
          </w:p>
          <w:p w:rsidR="00D434F4" w:rsidRPr="00D434F4" w:rsidRDefault="00D434F4" w:rsidP="00CC2A4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支付方式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：【1：微信支付】【2：支付宝支付】</w:t>
            </w:r>
          </w:p>
          <w:p w:rsidR="00086C72" w:rsidRDefault="00045524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配送方式【1：快递配送】【2：上门自取】</w:t>
            </w:r>
          </w:p>
        </w:tc>
      </w:tr>
    </w:tbl>
    <w:p w:rsidR="00D721E9" w:rsidRPr="00040210" w:rsidRDefault="00D721E9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农产品订单项表[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245463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Order</w:t>
      </w:r>
      <w:r w:rsidR="00245463" w:rsidRPr="00040210">
        <w:rPr>
          <w:rFonts w:ascii="微软雅黑" w:eastAsia="微软雅黑" w:hAnsi="微软雅黑" w:cs="微软雅黑"/>
          <w:b/>
          <w:color w:val="0000FF"/>
          <w:sz w:val="18"/>
        </w:rPr>
        <w:t>ItemForSpecialty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D721E9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3C0E54">
            <w:pPr>
              <w:jc w:val="center"/>
            </w:pPr>
          </w:p>
        </w:tc>
      </w:tr>
      <w:tr w:rsidR="00D721E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D721E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E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E936DA"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7B7711">
              <w:rPr>
                <w:rFonts w:ascii="微软雅黑" w:eastAsia="微软雅黑" w:hAnsi="微软雅黑" w:cs="微软雅黑" w:hint="eastAsia"/>
                <w:sz w:val="18"/>
              </w:rPr>
              <w:t>I</w:t>
            </w:r>
            <w:r w:rsidR="00E936DA"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66A5A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6A5A" w:rsidRDefault="00B66A5A" w:rsidP="00B66A5A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E4E6E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E6E" w:rsidRDefault="004E4E6E" w:rsidP="004E4E6E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00)</w:t>
            </w:r>
          </w:p>
        </w:tc>
      </w:tr>
      <w:tr w:rsidR="00A10B1B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0B1B" w:rsidRDefault="00A10B1B" w:rsidP="00A10B1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80E4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Price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0E4C" w:rsidRDefault="00A80E4C" w:rsidP="00A80E4C">
            <w:r>
              <w:rPr>
                <w:rFonts w:ascii="微软雅黑" w:eastAsia="微软雅黑" w:hAnsi="微软雅黑" w:cs="微软雅黑"/>
                <w:sz w:val="18"/>
              </w:rPr>
              <w:t>Decimal(18,2)</w:t>
            </w:r>
          </w:p>
        </w:tc>
      </w:tr>
      <w:tr w:rsidR="00C73D5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D53" w:rsidRDefault="00C73D53" w:rsidP="00C73D53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92457B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Default="0092457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11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 w:rsidRPr="009916A3">
              <w:rPr>
                <w:rFonts w:ascii="微软雅黑" w:eastAsia="微软雅黑" w:hAnsi="微软雅黑" w:cs="微软雅黑"/>
                <w:sz w:val="18"/>
              </w:rPr>
              <w:t>Express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F</w:t>
            </w:r>
            <w:r w:rsidRPr="009916A3">
              <w:rPr>
                <w:rFonts w:ascii="微软雅黑" w:eastAsia="微软雅黑" w:hAnsi="微软雅黑" w:cs="微软雅黑"/>
                <w:sz w:val="18"/>
              </w:rPr>
              <w:t>ee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457B" w:rsidRPr="00945FE9" w:rsidRDefault="0092457B" w:rsidP="0092457B">
            <w:pPr>
              <w:rPr>
                <w:rFonts w:ascii="微软雅黑" w:eastAsia="微软雅黑" w:hAnsi="微软雅黑" w:cs="微软雅黑"/>
                <w:sz w:val="18"/>
              </w:rPr>
            </w:pPr>
            <w:r w:rsidRPr="00945FE9">
              <w:rPr>
                <w:rFonts w:ascii="微软雅黑" w:eastAsia="微软雅黑" w:hAnsi="微软雅黑" w:cs="微软雅黑" w:hint="eastAsia"/>
                <w:sz w:val="18"/>
              </w:rPr>
              <w:t>Decimal(18, 2)</w:t>
            </w:r>
            <w:commentRangeEnd w:id="11"/>
            <w:r w:rsidR="00FF2A4C">
              <w:rPr>
                <w:rStyle w:val="aa"/>
              </w:rPr>
              <w:commentReference w:id="11"/>
            </w:r>
          </w:p>
        </w:tc>
      </w:tr>
      <w:tr w:rsidR="00464D7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品种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 w:rsidRPr="0009748C">
              <w:rPr>
                <w:rFonts w:ascii="微软雅黑" w:eastAsia="微软雅黑" w:hAnsi="微软雅黑" w:cs="微软雅黑"/>
                <w:sz w:val="18"/>
              </w:rPr>
              <w:t>Varieties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64D7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规格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 w:rsidRPr="000D142C">
              <w:rPr>
                <w:rFonts w:ascii="微软雅黑" w:eastAsia="微软雅黑" w:hAnsi="微软雅黑" w:cs="微软雅黑"/>
                <w:sz w:val="18"/>
              </w:rPr>
              <w:t>pecs</w:t>
            </w:r>
            <w:r>
              <w:rPr>
                <w:rFonts w:ascii="微软雅黑" w:eastAsia="微软雅黑" w:hAnsi="微软雅黑" w:cs="微软雅黑"/>
                <w:sz w:val="18"/>
              </w:rPr>
              <w:t>Str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464D7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Pr="009916A3" w:rsidRDefault="00464D75" w:rsidP="00464D7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SalesUnit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4D75" w:rsidRDefault="00464D75" w:rsidP="00464D75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CC544B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544B" w:rsidRDefault="00CC544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销售模式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b/>
                <w:sz w:val="18"/>
              </w:rPr>
            </w:pP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Sales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M</w:t>
            </w:r>
            <w:r w:rsidRPr="0017417B">
              <w:rPr>
                <w:rFonts w:ascii="微软雅黑" w:eastAsia="微软雅黑" w:hAnsi="微软雅黑" w:cs="微软雅黑"/>
                <w:b/>
                <w:sz w:val="18"/>
              </w:rPr>
              <w:t>odel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544B" w:rsidRDefault="00CC544B" w:rsidP="00CC544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721E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6370F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6370F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Product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F42BA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产品分类名称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CategoryName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BA2" w:rsidRDefault="00F42BA2" w:rsidP="00F42BA2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D721E9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1E9" w:rsidRDefault="00D721E9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1E9" w:rsidRDefault="00D721E9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721E9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DDE" w:rsidRDefault="00404DDE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lastRenderedPageBreak/>
              <w:t>备注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</w:t>
            </w:r>
          </w:p>
          <w:p w:rsidR="00D721E9" w:rsidRDefault="00404DDE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销售模式【1：现售】【2：预售】</w:t>
            </w:r>
          </w:p>
        </w:tc>
      </w:tr>
    </w:tbl>
    <w:p w:rsidR="00B93D88" w:rsidRPr="00040210" w:rsidRDefault="00C5337A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commentRangeStart w:id="12"/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购物车</w:t>
      </w:r>
      <w:r w:rsidR="00B93D88"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表[</w:t>
      </w:r>
      <w:r w:rsidR="00B93D88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917CB4" w:rsidRPr="00040210">
        <w:rPr>
          <w:rFonts w:ascii="微软雅黑" w:eastAsia="微软雅黑" w:hAnsi="微软雅黑" w:cs="微软雅黑"/>
          <w:b/>
          <w:color w:val="0000FF"/>
          <w:sz w:val="18"/>
        </w:rPr>
        <w:t>Shopping</w:t>
      </w:r>
      <w:r w:rsidR="00917CB4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Car</w:t>
      </w:r>
      <w:r w:rsidR="00D0372C" w:rsidRPr="00040210">
        <w:rPr>
          <w:rFonts w:ascii="微软雅黑" w:eastAsia="微软雅黑" w:hAnsi="微软雅黑" w:cs="微软雅黑"/>
          <w:b/>
          <w:color w:val="0000FF"/>
          <w:sz w:val="18"/>
        </w:rPr>
        <w:t>t</w:t>
      </w:r>
      <w:r w:rsidR="00B93D88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  <w:commentRangeEnd w:id="12"/>
      <w:r w:rsidR="001C3D8E">
        <w:rPr>
          <w:rStyle w:val="aa"/>
        </w:rPr>
        <w:commentReference w:id="12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center"/>
            </w:pP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  <w:commentRangeStart w:id="13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r>
              <w:rPr>
                <w:rFonts w:ascii="微软雅黑" w:eastAsia="微软雅黑" w:hAnsi="微软雅黑" w:cs="微软雅黑" w:hint="eastAsia"/>
                <w:sz w:val="18"/>
              </w:rPr>
              <w:t>购物车名称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</w:t>
            </w:r>
            <w:r w:rsidR="00444345"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5ADA" w:rsidRDefault="00495ADA" w:rsidP="00495ADA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  <w:commentRangeEnd w:id="13"/>
            <w:r w:rsidR="000F3476">
              <w:rPr>
                <w:rStyle w:val="aa"/>
              </w:rPr>
              <w:commentReference w:id="13"/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r>
              <w:t>TotalA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495ADA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r>
              <w:rPr>
                <w:rFonts w:hint="eastAsia"/>
              </w:rPr>
              <w:t>Total</w:t>
            </w:r>
            <w: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95ADA" w:rsidP="00495AD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5ADA" w:rsidRDefault="00444345" w:rsidP="00495AD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933D7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总运费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r>
              <w:t>TotalCostsA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33D7" w:rsidRDefault="007933D7" w:rsidP="007933D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6E0F02" w:rsidRPr="00040210" w:rsidRDefault="006E0F02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购物车项表[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Pr="00040210">
        <w:rPr>
          <w:rFonts w:ascii="微软雅黑" w:eastAsia="微软雅黑" w:hAnsi="微软雅黑" w:cs="微软雅黑"/>
          <w:b/>
          <w:color w:val="0000FF"/>
          <w:sz w:val="18"/>
        </w:rPr>
        <w:t>Shopping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Car</w:t>
      </w:r>
      <w:r w:rsidRPr="00040210">
        <w:rPr>
          <w:rFonts w:ascii="微软雅黑" w:eastAsia="微软雅黑" w:hAnsi="微软雅黑" w:cs="微软雅黑"/>
          <w:b/>
          <w:color w:val="0000FF"/>
          <w:sz w:val="18"/>
        </w:rPr>
        <w:t>tItem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6E0F02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jc w:val="center"/>
            </w:pPr>
          </w:p>
        </w:tc>
      </w:tr>
      <w:tr w:rsidR="006E0F0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E0F0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9F2A0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A05" w:rsidRDefault="009F2A0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r>
              <w:rPr>
                <w:rFonts w:ascii="微软雅黑" w:eastAsia="微软雅黑" w:hAnsi="微软雅黑" w:cs="微软雅黑" w:hint="eastAsia"/>
                <w:sz w:val="18"/>
              </w:rPr>
              <w:t>购物车I</w:t>
            </w:r>
            <w:r>
              <w:rPr>
                <w:rFonts w:ascii="微软雅黑" w:eastAsia="微软雅黑" w:hAnsi="微软雅黑" w:cs="微软雅黑"/>
                <w:sz w:val="18"/>
              </w:rPr>
              <w:t>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</w:t>
            </w:r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A05" w:rsidRDefault="009F2A05" w:rsidP="009F2A05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01E3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r>
              <w:t>SupplierId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01E35" w:rsidRDefault="00801E35" w:rsidP="00801E35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D4A5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供应商名称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r>
              <w:t>SupplierName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4D4A5D" w:rsidP="004D4A5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4A5D" w:rsidRDefault="00E60F1E" w:rsidP="004D4A5D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8E77DB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r>
              <w:t>ProductId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77DB" w:rsidRDefault="008E77DB" w:rsidP="008E77DB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D0C8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r>
              <w:t>ProductName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C82" w:rsidRDefault="00DD0C82" w:rsidP="00DD0C82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E25AAB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产品图片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r>
              <w:t>ProductImg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5AAB" w:rsidRDefault="00E25AAB" w:rsidP="00E25AAB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7E145A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单价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r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7E145A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小计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r>
              <w:t>SubAmount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45A" w:rsidRDefault="007E145A" w:rsidP="007E145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r>
              <w:t>CostsA</w:t>
            </w:r>
            <w:r w:rsidRPr="00934FDF">
              <w:t>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E0F0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F02" w:rsidRDefault="006E0F02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E0F02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0F02" w:rsidRDefault="006E0F02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6F0F84" w:rsidRPr="00040210" w:rsidRDefault="006F0F84" w:rsidP="0052529A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040210">
        <w:rPr>
          <w:rFonts w:ascii="微软雅黑" w:eastAsia="微软雅黑" w:hAnsi="微软雅黑" w:cs="微软雅黑" w:hint="eastAsia"/>
          <w:b/>
          <w:color w:val="000000"/>
          <w:sz w:val="18"/>
        </w:rPr>
        <w:t>退换货记录表[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3741E9"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R</w:t>
      </w:r>
      <w:r w:rsidR="003741E9" w:rsidRPr="00040210">
        <w:rPr>
          <w:rFonts w:ascii="微软雅黑" w:eastAsia="微软雅黑" w:hAnsi="微软雅黑" w:cs="微软雅黑"/>
          <w:b/>
          <w:color w:val="0000FF"/>
          <w:sz w:val="18"/>
        </w:rPr>
        <w:t>efundableRecord</w:t>
      </w:r>
      <w:r w:rsidRPr="0004021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  <w:bookmarkStart w:id="14" w:name="_GoBack"/>
      <w:bookmarkEnd w:id="14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6F0F84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3C0E54">
            <w:pPr>
              <w:jc w:val="center"/>
            </w:pPr>
          </w:p>
        </w:tc>
      </w:tr>
      <w:tr w:rsidR="006F0F8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F0F8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0F8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3C0E54"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OrderNo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F42F74" w:rsidP="003C0E54">
            <w:r>
              <w:rPr>
                <w:rFonts w:ascii="微软雅黑" w:eastAsia="微软雅黑" w:hAnsi="微软雅黑" w:cs="微软雅黑"/>
                <w:sz w:val="18"/>
              </w:rPr>
              <w:t>Varchar(100)</w:t>
            </w:r>
          </w:p>
        </w:tc>
      </w:tr>
      <w:tr w:rsidR="006F0F8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3C0E54">
            <w:r>
              <w:rPr>
                <w:rFonts w:hint="eastAsia"/>
              </w:rPr>
              <w:t>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FE5210" w:rsidP="00FE5210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EC4D71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详细理由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r>
              <w:rPr>
                <w:rFonts w:hint="eastAsia"/>
              </w:rPr>
              <w:t>ReasonDetail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4D71" w:rsidRDefault="00EC4D71" w:rsidP="00EC4D71">
            <w:r>
              <w:rPr>
                <w:rFonts w:ascii="微软雅黑" w:eastAsia="微软雅黑" w:hAnsi="微软雅黑" w:cs="微软雅黑"/>
                <w:sz w:val="18"/>
              </w:rPr>
              <w:t>Varchar(500)</w:t>
            </w:r>
          </w:p>
        </w:tc>
      </w:tr>
      <w:tr w:rsidR="006F0F8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5F3F3A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商品</w:t>
            </w:r>
            <w:r w:rsidR="00876562">
              <w:rPr>
                <w:rFonts w:ascii="微软雅黑" w:eastAsia="微软雅黑" w:hAnsi="微软雅黑" w:cs="微软雅黑" w:hint="eastAsia"/>
                <w:sz w:val="18"/>
              </w:rPr>
              <w:t>数量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5F3F3A" w:rsidP="003C0E54">
            <w:r>
              <w:t>Product</w:t>
            </w:r>
            <w:r w:rsidR="00876562">
              <w:t>Quantity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876562" w:rsidP="003C0E54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6F0F8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3C0E54">
            <w:r>
              <w:rPr>
                <w:rFonts w:hint="eastAsia"/>
              </w:rPr>
              <w:t>Option</w:t>
            </w:r>
            <w: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A46DB8" w:rsidP="003C0E54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0F84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0F84" w:rsidRDefault="006F0F84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0F84" w:rsidRDefault="006F0F84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0F84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5594" w:rsidRDefault="00145594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操作类型：【1：退货】【2：换货】</w:t>
            </w:r>
          </w:p>
        </w:tc>
      </w:tr>
    </w:tbl>
    <w:p w:rsidR="001C4AC3" w:rsidRDefault="001C4AC3" w:rsidP="001C4AC3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财务</w:t>
      </w:r>
    </w:p>
    <w:p w:rsidR="001C4AC3" w:rsidRPr="001C4AC3" w:rsidRDefault="008F5A60" w:rsidP="001C4AC3">
      <w:pPr>
        <w:outlineLvl w:val="0"/>
        <w:rPr>
          <w:rFonts w:ascii="微软雅黑" w:eastAsia="微软雅黑" w:hAnsi="微软雅黑" w:cs="微软雅黑"/>
          <w:sz w:val="18"/>
        </w:rPr>
      </w:pPr>
      <w:commentRangeStart w:id="15"/>
      <w:r>
        <w:rPr>
          <w:rFonts w:ascii="微软雅黑" w:eastAsia="微软雅黑" w:hAnsi="微软雅黑" w:cs="微软雅黑" w:hint="eastAsia"/>
          <w:b/>
          <w:color w:val="000000"/>
          <w:sz w:val="18"/>
        </w:rPr>
        <w:t>1．</w:t>
      </w:r>
      <w:r w:rsidR="000D0066">
        <w:rPr>
          <w:rFonts w:ascii="微软雅黑" w:eastAsia="微软雅黑" w:hAnsi="微软雅黑" w:cs="微软雅黑" w:hint="eastAsia"/>
          <w:b/>
          <w:color w:val="000000"/>
          <w:sz w:val="18"/>
        </w:rPr>
        <w:t>账</w:t>
      </w:r>
      <w:r w:rsidR="001C6C10">
        <w:rPr>
          <w:rFonts w:ascii="微软雅黑" w:eastAsia="微软雅黑" w:hAnsi="微软雅黑" w:cs="微软雅黑" w:hint="eastAsia"/>
          <w:b/>
          <w:color w:val="000000"/>
          <w:sz w:val="18"/>
        </w:rPr>
        <w:t>户</w:t>
      </w:r>
      <w:r w:rsidR="000D0066">
        <w:rPr>
          <w:rFonts w:ascii="微软雅黑" w:eastAsia="微软雅黑" w:hAnsi="微软雅黑" w:cs="微软雅黑" w:hint="eastAsia"/>
          <w:b/>
          <w:color w:val="000000"/>
          <w:sz w:val="18"/>
        </w:rPr>
        <w:t>明细表</w:t>
      </w:r>
      <w:r w:rsidR="001C4AC3"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1C4AC3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AB1EED">
        <w:rPr>
          <w:rFonts w:ascii="微软雅黑" w:eastAsia="微软雅黑" w:hAnsi="微软雅黑" w:cs="微软雅黑"/>
          <w:b/>
          <w:color w:val="0000FF"/>
          <w:sz w:val="18"/>
        </w:rPr>
        <w:t>AccountDetailInfo</w:t>
      </w:r>
      <w:r w:rsidR="001C4AC3"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  <w:commentRangeEnd w:id="15"/>
      <w:r w:rsidR="00622052">
        <w:rPr>
          <w:rStyle w:val="aa"/>
        </w:rPr>
        <w:commentReference w:id="15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1C4AC3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3C0E54">
            <w:pPr>
              <w:jc w:val="center"/>
            </w:pPr>
          </w:p>
        </w:tc>
      </w:tr>
      <w:tr w:rsidR="001C4AC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1C4AC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7504B6" w:rsidP="003C0E54">
            <w:r>
              <w:rPr>
                <w:rFonts w:ascii="微软雅黑" w:eastAsia="微软雅黑" w:hAnsi="微软雅黑" w:cs="微软雅黑" w:hint="eastAsia"/>
                <w:sz w:val="18"/>
              </w:rPr>
              <w:t>企业</w:t>
            </w:r>
            <w:r w:rsidR="001C4AC3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7504B6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</w:t>
            </w:r>
            <w:r w:rsidR="001C4AC3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365609" w:rsidP="003C0E54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1C4AC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</w:t>
            </w:r>
            <w:r w:rsidRPr="00DC1E27">
              <w:rPr>
                <w:rFonts w:ascii="微软雅黑" w:eastAsia="微软雅黑" w:hAnsi="微软雅黑" w:cs="微软雅黑"/>
                <w:sz w:val="18"/>
              </w:rPr>
              <w:t>ransaction</w:t>
            </w:r>
            <w:r>
              <w:rPr>
                <w:rFonts w:ascii="微软雅黑" w:eastAsia="微软雅黑" w:hAnsi="微软雅黑" w:cs="微软雅黑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DC1E27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DC1E27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交易流水号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TranscationNo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E27" w:rsidRDefault="00DC1E27" w:rsidP="00DC1E2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C4AC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9D17A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9D17A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4E40BD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4E40BD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C4AC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4AC3" w:rsidRDefault="001C4AC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C4AC3" w:rsidRDefault="001C4AC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C4AC3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019E" w:rsidRDefault="006C019E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1C4AC3" w:rsidRDefault="006C019E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交易类型</w:t>
            </w:r>
            <w:r w:rsidR="001C4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1：订单结算</w:t>
            </w:r>
            <w:r w:rsidR="001C4AC3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【2：订单退款】【3：账户体现】</w:t>
            </w:r>
          </w:p>
          <w:p w:rsidR="00B95762" w:rsidRPr="00B95762" w:rsidRDefault="00B95762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订单退款是需要将订单编号插入</w:t>
            </w:r>
          </w:p>
        </w:tc>
      </w:tr>
    </w:tbl>
    <w:p w:rsidR="0002182D" w:rsidRPr="001C4AC3" w:rsidRDefault="0002182D" w:rsidP="0002182D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2．</w:t>
      </w:r>
      <w:r w:rsidR="00F73C57">
        <w:rPr>
          <w:rFonts w:ascii="微软雅黑" w:eastAsia="微软雅黑" w:hAnsi="微软雅黑" w:cs="微软雅黑" w:hint="eastAsia"/>
          <w:b/>
          <w:color w:val="000000"/>
          <w:sz w:val="18"/>
        </w:rPr>
        <w:t>申请</w:t>
      </w:r>
      <w:r w:rsidR="00A52C49">
        <w:rPr>
          <w:rFonts w:ascii="微软雅黑" w:eastAsia="微软雅黑" w:hAnsi="微软雅黑" w:cs="微软雅黑" w:hint="eastAsia"/>
          <w:b/>
          <w:color w:val="000000"/>
          <w:sz w:val="18"/>
        </w:rPr>
        <w:t>提现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F73C57" w:rsidRPr="00F73C57">
        <w:rPr>
          <w:rFonts w:ascii="微软雅黑" w:eastAsia="微软雅黑" w:hAnsi="微软雅黑" w:cs="微软雅黑" w:hint="eastAsia"/>
          <w:b/>
          <w:color w:val="0000FF"/>
          <w:sz w:val="18"/>
        </w:rPr>
        <w:t>Apply</w:t>
      </w:r>
      <w:r w:rsidR="00F73C57" w:rsidRPr="00F73C57">
        <w:rPr>
          <w:rFonts w:ascii="微软雅黑" w:eastAsia="微软雅黑" w:hAnsi="微软雅黑" w:cs="微软雅黑"/>
          <w:b/>
          <w:color w:val="0000FF"/>
          <w:sz w:val="18"/>
        </w:rPr>
        <w:t>Cash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02182D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3C0E54">
            <w:pPr>
              <w:jc w:val="center"/>
            </w:pPr>
          </w:p>
        </w:tc>
      </w:tr>
      <w:tr w:rsidR="0002182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2182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F7066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提</w:t>
            </w:r>
            <w:r w:rsidR="00973CF9">
              <w:rPr>
                <w:rFonts w:ascii="微软雅黑" w:eastAsia="微软雅黑" w:hAnsi="微软雅黑" w:cs="微软雅黑" w:hint="eastAsia"/>
                <w:sz w:val="18"/>
              </w:rPr>
              <w:t>现</w:t>
            </w:r>
            <w:r w:rsidR="0002182D">
              <w:rPr>
                <w:rFonts w:ascii="微软雅黑" w:eastAsia="微软雅黑" w:hAnsi="微软雅黑" w:cs="微软雅黑" w:hint="eastAsia"/>
                <w:sz w:val="18"/>
              </w:rPr>
              <w:t>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sz w:val="18"/>
              </w:rPr>
              <w:t>Decimal</w:t>
            </w:r>
            <w:r>
              <w:rPr>
                <w:rFonts w:ascii="微软雅黑" w:eastAsia="微软雅黑" w:hAnsi="微软雅黑" w:cs="微软雅黑"/>
                <w:sz w:val="18"/>
              </w:rPr>
              <w:t>(18,2)</w:t>
            </w:r>
          </w:p>
        </w:tc>
      </w:tr>
      <w:tr w:rsidR="0002182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8A6DEE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8A6DEE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8A6DEE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操作理由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OptionReason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EE" w:rsidRDefault="008A6DEE" w:rsidP="008A6DEE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BC083A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BankId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083A" w:rsidRDefault="00BC083A" w:rsidP="00BC083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182D" w:rsidRDefault="0002182D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2182D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182D" w:rsidRDefault="0002182D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02182D" w:rsidRPr="00B95762" w:rsidRDefault="004F5D9E" w:rsidP="00851667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提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现状态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待审核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审核通过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】【3：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审核拒绝</w:t>
            </w:r>
            <w:r w:rsidR="0002182D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</w:p>
        </w:tc>
      </w:tr>
    </w:tbl>
    <w:p w:rsidR="000E6AA3" w:rsidRPr="001C4AC3" w:rsidRDefault="000E6AA3" w:rsidP="000E6AA3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3．</w:t>
      </w:r>
      <w:r w:rsidR="00C11E4D">
        <w:rPr>
          <w:rFonts w:ascii="微软雅黑" w:eastAsia="微软雅黑" w:hAnsi="微软雅黑" w:cs="微软雅黑" w:hint="eastAsia"/>
          <w:b/>
          <w:color w:val="000000"/>
          <w:sz w:val="18"/>
        </w:rPr>
        <w:t>订单结算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794D06" w:rsidRPr="00794D06">
        <w:rPr>
          <w:rFonts w:ascii="微软雅黑" w:eastAsia="微软雅黑" w:hAnsi="微软雅黑" w:cs="微软雅黑"/>
          <w:b/>
          <w:color w:val="0000FF"/>
          <w:sz w:val="18"/>
        </w:rPr>
        <w:t>Order</w:t>
      </w:r>
      <w:r w:rsidR="00794D06">
        <w:rPr>
          <w:rFonts w:ascii="微软雅黑" w:eastAsia="微软雅黑" w:hAnsi="微软雅黑" w:cs="微软雅黑" w:hint="eastAsia"/>
          <w:b/>
          <w:color w:val="0000FF"/>
          <w:sz w:val="18"/>
        </w:rPr>
        <w:t>S</w:t>
      </w:r>
      <w:r w:rsidR="00794D06" w:rsidRPr="00794D06">
        <w:rPr>
          <w:rFonts w:ascii="微软雅黑" w:eastAsia="微软雅黑" w:hAnsi="微软雅黑" w:cs="微软雅黑"/>
          <w:b/>
          <w:color w:val="0000FF"/>
          <w:sz w:val="18"/>
        </w:rPr>
        <w:t>ettlement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0E6AA3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3C0E54">
            <w:pPr>
              <w:jc w:val="center"/>
            </w:pPr>
          </w:p>
        </w:tc>
      </w:tr>
      <w:tr w:rsidR="000E6AA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E6AA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E6AA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631C5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31C5" w:rsidRDefault="002631C5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订单编号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31C5" w:rsidRDefault="002631C5" w:rsidP="002631C5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FC090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0900" w:rsidRDefault="00FC0900" w:rsidP="00FC090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50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1E532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rderClassify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5323" w:rsidRDefault="001E5323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A43417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TotalAmount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3417" w:rsidRDefault="00A43417" w:rsidP="00FC090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7C16E2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结算总金额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SettlementAmount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16E2" w:rsidRDefault="007C16E2" w:rsidP="007C16E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6B7B31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6B7B3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开始结算日期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6B7B3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StartSettlementTime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6B7B31" w:rsidP="006B7B3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7B31" w:rsidRDefault="00380F97" w:rsidP="006B7B3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A11811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结算结算日期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EndSettlementTime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811" w:rsidRDefault="00A11811" w:rsidP="00A1181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DateTime</w:t>
            </w:r>
          </w:p>
        </w:tc>
      </w:tr>
      <w:tr w:rsidR="000E6AA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E6AA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AA3" w:rsidRDefault="000E6AA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E6AA3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AA3" w:rsidRDefault="000E6AA3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1E5323" w:rsidRDefault="001E5323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订单类型：【1：农产品】【2：门票】</w:t>
            </w:r>
          </w:p>
          <w:p w:rsidR="00006994" w:rsidRPr="001E5323" w:rsidRDefault="00006994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状态：【1：待结算】【</w:t>
            </w:r>
            <w:r w:rsidR="00F250F8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已结算】</w:t>
            </w:r>
          </w:p>
          <w:p w:rsidR="000E6AA3" w:rsidRPr="00B95762" w:rsidRDefault="000B4F4E" w:rsidP="000B4F4E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同步订单中已完成的订单。Job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每天晚上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12点跑一次</w:t>
            </w:r>
            <w:r w:rsidR="005759EE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，系统自动出结算单</w:t>
            </w:r>
            <w:r w:rsidR="00582EFC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，已结算的订单需要插入账户明细表中</w:t>
            </w:r>
          </w:p>
        </w:tc>
      </w:tr>
    </w:tbl>
    <w:p w:rsidR="006114CC" w:rsidRPr="001C4AC3" w:rsidRDefault="006114CC" w:rsidP="006114CC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4．</w:t>
      </w:r>
      <w:r w:rsidR="00D1513A">
        <w:rPr>
          <w:rFonts w:ascii="微软雅黑" w:eastAsia="微软雅黑" w:hAnsi="微软雅黑" w:cs="微软雅黑" w:hint="eastAsia"/>
          <w:b/>
          <w:color w:val="000000"/>
          <w:sz w:val="18"/>
        </w:rPr>
        <w:t>银行卡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5A5C0F">
        <w:rPr>
          <w:rFonts w:ascii="微软雅黑" w:eastAsia="微软雅黑" w:hAnsi="微软雅黑" w:cs="微软雅黑" w:hint="eastAsia"/>
          <w:b/>
          <w:color w:val="0000FF"/>
          <w:sz w:val="18"/>
        </w:rPr>
        <w:t>Bank</w:t>
      </w:r>
      <w:r w:rsidR="00AF3BA0">
        <w:rPr>
          <w:rFonts w:ascii="微软雅黑" w:eastAsia="微软雅黑" w:hAnsi="微软雅黑" w:cs="微软雅黑"/>
          <w:b/>
          <w:color w:val="0000FF"/>
          <w:sz w:val="18"/>
        </w:rPr>
        <w:t>Car</w:t>
      </w:r>
      <w:r w:rsidR="00591A60">
        <w:rPr>
          <w:rFonts w:ascii="微软雅黑" w:eastAsia="微软雅黑" w:hAnsi="微软雅黑" w:cs="微软雅黑"/>
          <w:b/>
          <w:color w:val="0000FF"/>
          <w:sz w:val="18"/>
        </w:rPr>
        <w:t>d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6114CC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3C0E54">
            <w:pPr>
              <w:jc w:val="center"/>
            </w:pP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sz w:val="18"/>
              </w:rPr>
              <w:t>企业ID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EnterpriseId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00748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00748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>
              <w:rPr>
                <w:rFonts w:ascii="微软雅黑" w:eastAsia="微软雅黑" w:hAnsi="微软雅黑" w:cs="微软雅黑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00748F">
              <w:rPr>
                <w:rFonts w:ascii="微软雅黑" w:eastAsia="微软雅黑" w:hAnsi="微软雅黑" w:cs="微软雅黑"/>
                <w:sz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00748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证件号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00748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  <w:r>
              <w:rPr>
                <w:rFonts w:ascii="微软雅黑" w:eastAsia="微软雅黑" w:hAnsi="微软雅黑" w:cs="微软雅黑"/>
                <w:sz w:val="18"/>
              </w:rPr>
              <w:t>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00748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00748F">
              <w:rPr>
                <w:rFonts w:ascii="微软雅黑" w:eastAsia="微软雅黑" w:hAnsi="微软雅黑" w:cs="微软雅黑"/>
                <w:sz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1D094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</w:t>
            </w:r>
            <w:r w:rsidR="006114CC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1D223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 w:rsidR="006114CC"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523C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银行卡号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Card</w:t>
            </w:r>
            <w:r>
              <w:rPr>
                <w:rFonts w:ascii="微软雅黑" w:eastAsia="微软雅黑" w:hAnsi="微软雅黑" w:cs="微软雅黑"/>
                <w:sz w:val="18"/>
              </w:rPr>
              <w:t>Number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3C20" w:rsidRDefault="00523C20" w:rsidP="00523C20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F562C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开户行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F562C8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Bank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Decimal(</w:t>
            </w:r>
            <w:r>
              <w:rPr>
                <w:rFonts w:ascii="微软雅黑" w:eastAsia="微软雅黑" w:hAnsi="微软雅黑" w:cs="微软雅黑"/>
                <w:sz w:val="18"/>
              </w:rPr>
              <w:t>18,2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F562C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省份ID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rPr>
                <w:rFonts w:ascii="微软雅黑" w:eastAsia="微软雅黑" w:hAnsi="微软雅黑" w:cs="微软雅黑"/>
                <w:sz w:val="18"/>
              </w:rPr>
            </w:pPr>
            <w:r w:rsidRPr="002C6151">
              <w:rPr>
                <w:rFonts w:ascii="微软雅黑" w:eastAsia="微软雅黑" w:hAnsi="微软雅黑" w:cs="微软雅黑"/>
                <w:sz w:val="18"/>
              </w:rPr>
              <w:t>Province</w:t>
            </w:r>
            <w:r>
              <w:rPr>
                <w:rFonts w:ascii="微软雅黑" w:eastAsia="微软雅黑" w:hAnsi="微软雅黑" w:cs="微软雅黑"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F562C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城市ID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Pr="002C6151" w:rsidRDefault="00F562C8" w:rsidP="00F562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CityId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F562C8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地区ID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rPr>
                <w:rFonts w:ascii="微软雅黑" w:eastAsia="微软雅黑" w:hAnsi="微软雅黑" w:cs="微软雅黑"/>
                <w:sz w:val="18"/>
              </w:rPr>
            </w:pPr>
            <w:r w:rsidRPr="00F85FC4">
              <w:rPr>
                <w:rFonts w:ascii="微软雅黑" w:eastAsia="微软雅黑" w:hAnsi="微软雅黑" w:cs="微软雅黑"/>
                <w:sz w:val="18"/>
              </w:rPr>
              <w:t>DistrictId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C8" w:rsidRDefault="00F562C8" w:rsidP="00F562C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935413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分行地址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SubBankAddress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413" w:rsidRDefault="00935413" w:rsidP="00935413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032AF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32AF" w:rsidRDefault="006032AF" w:rsidP="006032AF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6114C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14CC" w:rsidRDefault="006114C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114CC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4CC" w:rsidRDefault="006114CC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6114CC" w:rsidRDefault="006114CC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订单类型：【1：农产品】【2：门票】</w:t>
            </w:r>
          </w:p>
          <w:p w:rsidR="006114CC" w:rsidRPr="001E5323" w:rsidRDefault="006114CC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状态：【1：待结算】【2：已结算】</w:t>
            </w:r>
          </w:p>
          <w:p w:rsidR="006114CC" w:rsidRPr="00B95762" w:rsidRDefault="006114CC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同步订单中已完成的订单。Job</w:t>
            </w: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每天晚上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12点跑一次，系统自动出结算单，已结算的订单需要插入账户明细表中</w:t>
            </w:r>
          </w:p>
        </w:tc>
      </w:tr>
    </w:tbl>
    <w:p w:rsidR="002F1020" w:rsidRDefault="002F1020" w:rsidP="002F1020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内容</w:t>
      </w:r>
    </w:p>
    <w:p w:rsidR="002F1020" w:rsidRPr="001C4AC3" w:rsidRDefault="002F1020" w:rsidP="002F1020">
      <w:pPr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1．</w:t>
      </w:r>
      <w:r w:rsidR="00A420C8">
        <w:rPr>
          <w:rFonts w:ascii="微软雅黑" w:eastAsia="微软雅黑" w:hAnsi="微软雅黑" w:cs="微软雅黑" w:hint="eastAsia"/>
          <w:b/>
          <w:color w:val="000000"/>
          <w:sz w:val="18"/>
        </w:rPr>
        <w:t>文章表</w:t>
      </w:r>
      <w:r w:rsidRPr="001C4AC3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T_</w:t>
      </w:r>
      <w:r w:rsidR="00A420C8">
        <w:rPr>
          <w:rFonts w:ascii="微软雅黑" w:eastAsia="微软雅黑" w:hAnsi="微软雅黑" w:cs="微软雅黑" w:hint="eastAsia"/>
          <w:b/>
          <w:color w:val="0000FF"/>
          <w:sz w:val="18"/>
        </w:rPr>
        <w:t>Article</w:t>
      </w:r>
      <w:r w:rsidRPr="001C4AC3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2F1020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3C0E54">
            <w:pPr>
              <w:jc w:val="center"/>
            </w:pPr>
          </w:p>
        </w:tc>
      </w:tr>
      <w:tr w:rsidR="002F10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2F10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4A5A9C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5A9C" w:rsidRDefault="004A5A9C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A9C" w:rsidRDefault="004A5A9C" w:rsidP="004A5A9C">
            <w:r>
              <w:rPr>
                <w:rFonts w:ascii="微软雅黑" w:eastAsia="微软雅黑" w:hAnsi="微软雅黑" w:cs="微软雅黑" w:hint="eastAsia"/>
                <w:sz w:val="18"/>
              </w:rPr>
              <w:t>标题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A9C" w:rsidRDefault="004A5A9C" w:rsidP="004A5A9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Title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A9C" w:rsidRDefault="004A5A9C" w:rsidP="004A5A9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5A9C" w:rsidRDefault="004A5A9C" w:rsidP="004A5A9C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0)</w:t>
            </w:r>
          </w:p>
        </w:tc>
      </w:tr>
      <w:tr w:rsidR="002F10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925861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文章</w:t>
            </w:r>
            <w:r w:rsidR="00706D11"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925861" w:rsidP="003C0E54">
            <w:pPr>
              <w:rPr>
                <w:rFonts w:ascii="微软雅黑" w:eastAsia="微软雅黑" w:hAnsi="微软雅黑" w:cs="微软雅黑"/>
                <w:sz w:val="18"/>
              </w:rPr>
            </w:pPr>
            <w:r w:rsidRPr="00925861">
              <w:rPr>
                <w:rFonts w:ascii="微软雅黑" w:eastAsia="微软雅黑" w:hAnsi="微软雅黑" w:cs="微软雅黑"/>
                <w:sz w:val="18"/>
              </w:rPr>
              <w:t>Article</w:t>
            </w:r>
            <w:r w:rsidR="00706D11"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116DE6" w:rsidP="003C0E54">
            <w:r>
              <w:rPr>
                <w:rFonts w:ascii="微软雅黑" w:eastAsia="微软雅黑" w:hAnsi="微软雅黑" w:cs="微软雅黑"/>
                <w:sz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nt</w:t>
            </w:r>
          </w:p>
        </w:tc>
      </w:tr>
      <w:tr w:rsidR="002F10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74C9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74C9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74C90" w:rsidP="003C0E54"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</w:tr>
      <w:tr w:rsidR="002F10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706D11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发布对象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706D11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PublicObject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3C0E54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</w:t>
            </w:r>
            <w:r>
              <w:rPr>
                <w:rFonts w:ascii="微软雅黑" w:eastAsia="微软雅黑" w:hAnsi="微软雅黑" w:cs="微软雅黑"/>
                <w:b/>
                <w:sz w:val="18"/>
              </w:rPr>
              <w:t xml:space="preserve">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2F10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2F1020" w:rsidTr="003C0E54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1020" w:rsidRDefault="002F1020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F1020" w:rsidTr="00706D11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F1020" w:rsidRDefault="002F1020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备注</w:t>
            </w:r>
          </w:p>
          <w:p w:rsidR="002F1020" w:rsidRDefault="00706D11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文章</w:t>
            </w:r>
            <w:r w:rsidR="002F102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公告</w:t>
            </w:r>
            <w:r w:rsidR="002F102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新闻</w:t>
            </w:r>
            <w:r w:rsidR="002F102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【3：通知】</w:t>
            </w:r>
          </w:p>
          <w:p w:rsidR="002F1020" w:rsidRDefault="005C50AB" w:rsidP="005C50A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发布对象</w:t>
            </w:r>
            <w:r w:rsidR="002F102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B2C</w:t>
            </w:r>
            <w:r w:rsidR="002F102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】【2：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供应商</w:t>
            </w:r>
            <w:r w:rsidR="002F1020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】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【3：游客中心】【4：总部】</w:t>
            </w:r>
          </w:p>
          <w:p w:rsidR="00B02DD9" w:rsidRPr="00B02DD9" w:rsidRDefault="00B02DD9" w:rsidP="005C50AB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/>
                <w:color w:val="800000"/>
                <w:sz w:val="15"/>
              </w:rPr>
              <w:t>状态</w:t>
            </w: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：【1：草稿】【2：已发布】</w:t>
            </w:r>
          </w:p>
        </w:tc>
      </w:tr>
      <w:tr w:rsidR="00706D11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6D11" w:rsidRDefault="00706D11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2F1020" w:rsidRDefault="002F4317" w:rsidP="002F1020">
      <w:pPr>
        <w:pStyle w:val="a3"/>
        <w:ind w:left="561" w:firstLineChars="0" w:firstLine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系统设置</w:t>
      </w:r>
    </w:p>
    <w:p w:rsidR="005A4995" w:rsidRDefault="005A4995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系统基本设置表[T_</w:t>
      </w:r>
      <w:r w:rsidR="00482092">
        <w:rPr>
          <w:rFonts w:ascii="微软雅黑" w:eastAsia="微软雅黑" w:hAnsi="微软雅黑" w:cs="微软雅黑" w:hint="eastAsia"/>
          <w:b/>
          <w:color w:val="000000"/>
          <w:sz w:val="18"/>
        </w:rPr>
        <w:t>System</w:t>
      </w:r>
      <w:r w:rsidR="00482092">
        <w:rPr>
          <w:rFonts w:ascii="微软雅黑" w:eastAsia="微软雅黑" w:hAnsi="微软雅黑" w:cs="微软雅黑"/>
          <w:b/>
          <w:color w:val="000000"/>
          <w:sz w:val="18"/>
        </w:rPr>
        <w:t>BasicSetting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39"/>
        <w:gridCol w:w="1522"/>
        <w:gridCol w:w="1883"/>
        <w:gridCol w:w="1111"/>
        <w:gridCol w:w="2723"/>
      </w:tblGrid>
      <w:tr w:rsidR="005A4995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5A4995" w:rsidTr="00AC0C5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A4995" w:rsidTr="00AC0C5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Default="005A499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C7B56" w:rsidTr="00AC0C5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7B56" w:rsidRDefault="000C7B56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r>
              <w:rPr>
                <w:rFonts w:ascii="微软雅黑" w:eastAsia="微软雅黑" w:hAnsi="微软雅黑" w:cs="微软雅黑" w:hint="eastAsia"/>
                <w:sz w:val="18"/>
              </w:rPr>
              <w:t>网站logo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r>
              <w:t>Logo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C7B56" w:rsidRDefault="000C7B56" w:rsidP="000C7B56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5A4995" w:rsidTr="00AC0C5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Default="005A499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DC5ECC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网站</w:t>
            </w:r>
            <w:r w:rsidR="005A4995">
              <w:rPr>
                <w:rFonts w:ascii="微软雅黑" w:eastAsia="微软雅黑" w:hAnsi="微软雅黑" w:cs="微软雅黑" w:hint="eastAsia"/>
                <w:sz w:val="18"/>
              </w:rPr>
              <w:t>标题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hint="eastAsia"/>
              </w:rPr>
              <w:t>Title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AC0C5F" w:rsidTr="00AC0C5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0C5F" w:rsidRDefault="00AC0C5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DC5ECC" w:rsidP="00AC0C5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网站关键字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AC0C5F" w:rsidP="00AC0C5F"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</w:rPr>
              <w:t>eoKeyWrod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AC0C5F" w:rsidP="00AC0C5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C5F" w:rsidRDefault="00AC0C5F" w:rsidP="00AC0C5F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4B1D6C" w:rsidTr="00AC0C5F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B1D6C" w:rsidRDefault="004B1D6C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B1D6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网站描叙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B1D6C">
            <w:r>
              <w:rPr>
                <w:rFonts w:ascii="微软雅黑" w:eastAsia="微软雅黑" w:hAnsi="微软雅黑" w:cs="微软雅黑" w:hint="eastAsia"/>
                <w:sz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</w:rPr>
              <w:t>eoDescription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B1D6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1D6C" w:rsidRDefault="004B1D6C" w:rsidP="00455EB3">
            <w:r>
              <w:rPr>
                <w:rFonts w:ascii="微软雅黑" w:eastAsia="微软雅黑" w:hAnsi="微软雅黑" w:cs="微软雅黑"/>
                <w:sz w:val="18"/>
              </w:rPr>
              <w:t>VarChar(</w:t>
            </w:r>
            <w:r w:rsidR="00455EB3">
              <w:rPr>
                <w:rFonts w:ascii="微软雅黑" w:eastAsia="微软雅黑" w:hAnsi="微软雅黑" w:cs="微软雅黑"/>
                <w:sz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</w:rPr>
              <w:t>00)</w:t>
            </w:r>
          </w:p>
        </w:tc>
      </w:tr>
      <w:tr w:rsidR="005A4995" w:rsidTr="00AC0C5F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4995" w:rsidRDefault="005A499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Default="005A4995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A4995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4995" w:rsidRPr="00367441" w:rsidRDefault="005A4995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0D15C0" w:rsidRDefault="000D15C0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系统登录日志表[T_System</w:t>
      </w:r>
      <w:r>
        <w:rPr>
          <w:rFonts w:ascii="微软雅黑" w:eastAsia="微软雅黑" w:hAnsi="微软雅黑" w:cs="微软雅黑"/>
          <w:b/>
          <w:color w:val="000000"/>
          <w:sz w:val="18"/>
        </w:rPr>
        <w:t>LoginLog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39"/>
        <w:gridCol w:w="1522"/>
        <w:gridCol w:w="1883"/>
        <w:gridCol w:w="1111"/>
        <w:gridCol w:w="2723"/>
      </w:tblGrid>
      <w:tr w:rsidR="000D15C0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ab/>
            </w:r>
          </w:p>
        </w:tc>
      </w:tr>
      <w:tr w:rsidR="000D15C0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D15C0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D15C0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3C0E54">
            <w:r>
              <w:rPr>
                <w:rFonts w:ascii="微软雅黑" w:eastAsia="微软雅黑" w:hAnsi="微软雅黑" w:cs="微软雅黑" w:hint="eastAsia"/>
                <w:sz w:val="18"/>
              </w:rPr>
              <w:t>账户名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3C0E54">
            <w:r>
              <w:rPr>
                <w:rFonts w:hint="eastAsia"/>
              </w:rPr>
              <w:t>Account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D15C0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CE1532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IP</w:t>
            </w:r>
            <w:r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A434C9" w:rsidP="003C0E54">
            <w:r>
              <w:rPr>
                <w:rFonts w:ascii="微软雅黑" w:eastAsia="微软雅黑" w:hAnsi="微软雅黑" w:cs="微软雅黑" w:hint="eastAsia"/>
                <w:sz w:val="18"/>
              </w:rPr>
              <w:t>IP</w:t>
            </w:r>
            <w:r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/>
                <w:sz w:val="18"/>
              </w:rPr>
              <w:t>VarChar(200)</w:t>
            </w:r>
          </w:p>
        </w:tc>
      </w:tr>
      <w:tr w:rsidR="000D15C0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15C0" w:rsidRDefault="000D15C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Default="000D15C0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D15C0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15C0" w:rsidRPr="00367441" w:rsidRDefault="000D15C0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057C14" w:rsidRDefault="00057C14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系统表[T_</w:t>
      </w:r>
      <w:r w:rsidR="00C33C9B">
        <w:rPr>
          <w:rFonts w:ascii="微软雅黑" w:eastAsia="微软雅黑" w:hAnsi="微软雅黑" w:cs="微软雅黑" w:hint="eastAsia"/>
          <w:b/>
          <w:color w:val="000000"/>
          <w:sz w:val="18"/>
        </w:rPr>
        <w:t>Base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39"/>
        <w:gridCol w:w="1522"/>
        <w:gridCol w:w="1883"/>
        <w:gridCol w:w="1111"/>
        <w:gridCol w:w="2723"/>
      </w:tblGrid>
      <w:tr w:rsidR="00057C14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lastRenderedPageBreak/>
              <w:tab/>
            </w:r>
          </w:p>
        </w:tc>
      </w:tr>
      <w:tr w:rsidR="00057C14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57C14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57C14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3C0E54">
            <w:r>
              <w:rPr>
                <w:rFonts w:ascii="微软雅黑" w:eastAsia="微软雅黑" w:hAnsi="微软雅黑" w:cs="微软雅黑" w:hint="eastAsia"/>
                <w:sz w:val="18"/>
              </w:rPr>
              <w:t>是否删除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3C0E54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IsDelete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C1640" w:rsidP="003C0E54">
            <w:r>
              <w:rPr>
                <w:rFonts w:ascii="微软雅黑" w:eastAsia="微软雅黑" w:hAnsi="微软雅黑" w:cs="微软雅黑"/>
                <w:sz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it</w:t>
            </w:r>
          </w:p>
        </w:tc>
      </w:tr>
      <w:tr w:rsidR="00057C14" w:rsidTr="003C0E54">
        <w:trPr>
          <w:trHeight w:val="397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创建时间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3C0E54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77068E" w:rsidP="003C0E54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057C14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C14" w:rsidRDefault="00057C1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1067F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1067F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Default="00057C14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E0502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创建人姓名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CreatorAccount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1E050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502" w:rsidRDefault="001E0502" w:rsidP="00716042">
            <w:r>
              <w:rPr>
                <w:rFonts w:ascii="微软雅黑" w:eastAsia="微软雅黑" w:hAnsi="微软雅黑" w:cs="微软雅黑"/>
                <w:sz w:val="18"/>
              </w:rPr>
              <w:t>V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archar</w:t>
            </w:r>
            <w:r>
              <w:rPr>
                <w:rFonts w:ascii="微软雅黑" w:eastAsia="微软雅黑" w:hAnsi="微软雅黑" w:cs="微软雅黑"/>
                <w:sz w:val="18"/>
              </w:rPr>
              <w:t>(</w:t>
            </w:r>
            <w:r w:rsidR="00716042">
              <w:rPr>
                <w:rFonts w:ascii="微软雅黑" w:eastAsia="微软雅黑" w:hAnsi="微软雅黑" w:cs="微软雅黑"/>
                <w:sz w:val="18"/>
              </w:rPr>
              <w:t>10</w:t>
            </w:r>
            <w:r>
              <w:rPr>
                <w:rFonts w:ascii="微软雅黑" w:eastAsia="微软雅黑" w:hAnsi="微软雅黑" w:cs="微软雅黑"/>
                <w:sz w:val="18"/>
              </w:rPr>
              <w:t>0)</w:t>
            </w:r>
          </w:p>
        </w:tc>
      </w:tr>
      <w:tr w:rsidR="00F61CE3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最后修改时间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LastModifyTime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1CE3" w:rsidRDefault="00F61CE3" w:rsidP="00F61CE3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BB7CAA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最后修改人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LastModifyUserId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7CAA" w:rsidRDefault="00BB7CAA" w:rsidP="00BB7CAA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AE72F8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删除时间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72F8" w:rsidRDefault="00AE72F8" w:rsidP="00AE72F8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EE343C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删除人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DeleteUserId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343C" w:rsidRDefault="00EE343C" w:rsidP="00EE343C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174055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时间戳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Unix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174055" w:rsidP="0017405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055" w:rsidRDefault="00AE0C11" w:rsidP="00174055">
            <w:r>
              <w:rPr>
                <w:rFonts w:ascii="微软雅黑" w:eastAsia="微软雅黑" w:hAnsi="微软雅黑" w:cs="微软雅黑"/>
                <w:sz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ig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int </w:t>
            </w:r>
          </w:p>
        </w:tc>
      </w:tr>
      <w:tr w:rsidR="00D11930" w:rsidTr="003C0E54">
        <w:trPr>
          <w:trHeight w:val="400"/>
        </w:trPr>
        <w:tc>
          <w:tcPr>
            <w:tcW w:w="9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版本号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RowVersion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D11930" w:rsidP="00D11930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930" w:rsidRDefault="003E0595" w:rsidP="00D11930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imestamp</w:t>
            </w:r>
          </w:p>
        </w:tc>
      </w:tr>
      <w:tr w:rsidR="00057C14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7C14" w:rsidRPr="00367441" w:rsidRDefault="00057C14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6F6D21" w:rsidRPr="006F6D21" w:rsidRDefault="006F6D21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 w:rsidRPr="006F6D21">
        <w:rPr>
          <w:rFonts w:ascii="微软雅黑" w:eastAsia="微软雅黑" w:hAnsi="微软雅黑" w:cs="微软雅黑" w:hint="eastAsia"/>
          <w:b/>
          <w:color w:val="000000"/>
          <w:sz w:val="18"/>
        </w:rPr>
        <w:t>省份表[</w:t>
      </w:r>
      <w:r w:rsidRPr="006F6D21">
        <w:rPr>
          <w:rFonts w:ascii="微软雅黑" w:eastAsia="微软雅黑" w:hAnsi="微软雅黑" w:cs="微软雅黑" w:hint="eastAsia"/>
          <w:b/>
          <w:color w:val="0000FF"/>
          <w:sz w:val="18"/>
        </w:rPr>
        <w:t>T_Province</w:t>
      </w:r>
      <w:r w:rsidRPr="006F6D21"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83"/>
        <w:gridCol w:w="1282"/>
        <w:gridCol w:w="2025"/>
        <w:gridCol w:w="1191"/>
        <w:gridCol w:w="2897"/>
      </w:tblGrid>
      <w:tr w:rsidR="006F6D21" w:rsidTr="006F6D21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省份表[T_Province]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ProvinceId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省份名称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F6D21" w:rsidTr="006F6D21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6F6D21" w:rsidRDefault="006F6D21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城市表[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T_City</w:t>
      </w:r>
      <w:r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83"/>
        <w:gridCol w:w="1282"/>
        <w:gridCol w:w="2025"/>
        <w:gridCol w:w="1191"/>
        <w:gridCol w:w="2897"/>
      </w:tblGrid>
      <w:tr w:rsidR="006F6D21" w:rsidTr="006F6D21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城市表[T_City]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CityId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城市名称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邮编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ZipCode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省份编号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ProvinceId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6D21" w:rsidTr="006F6D21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6F6D21" w:rsidRDefault="006F6D21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区域表[</w:t>
      </w:r>
      <w:r>
        <w:rPr>
          <w:rFonts w:ascii="微软雅黑" w:eastAsia="微软雅黑" w:hAnsi="微软雅黑" w:cs="微软雅黑" w:hint="eastAsia"/>
          <w:b/>
          <w:color w:val="0000FF"/>
          <w:sz w:val="18"/>
        </w:rPr>
        <w:t>T_District</w:t>
      </w:r>
      <w:r>
        <w:rPr>
          <w:rFonts w:ascii="微软雅黑" w:eastAsia="微软雅黑" w:hAnsi="微软雅黑" w:cs="微软雅黑" w:hint="eastAsia"/>
          <w:b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783"/>
        <w:gridCol w:w="1282"/>
        <w:gridCol w:w="2025"/>
        <w:gridCol w:w="1191"/>
        <w:gridCol w:w="2897"/>
      </w:tblGrid>
      <w:tr w:rsidR="006F6D21" w:rsidTr="006F6D21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城市表[T_District]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</w:rPr>
              <w:t>District</w:t>
            </w: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区域名称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6F6D21" w:rsidTr="006F6D21">
        <w:trPr>
          <w:trHeight w:val="397"/>
        </w:trPr>
        <w:tc>
          <w:tcPr>
            <w:tcW w:w="783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6D21" w:rsidRDefault="006F6D21" w:rsidP="0052529A">
            <w:pPr>
              <w:pStyle w:val="a3"/>
              <w:numPr>
                <w:ilvl w:val="0"/>
                <w:numId w:val="10"/>
              </w:numPr>
              <w:tabs>
                <w:tab w:val="left" w:pos="420"/>
              </w:tabs>
              <w:ind w:firstLineChars="0"/>
              <w:jc w:val="center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城市编号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CityId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6F6D21" w:rsidTr="006F6D21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6D21" w:rsidRDefault="006F6D21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B93D88" w:rsidRPr="00C5337A" w:rsidRDefault="00B93D88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 w:rsidRPr="00C5337A">
        <w:rPr>
          <w:rFonts w:ascii="微软雅黑" w:eastAsia="微软雅黑" w:hAnsi="微软雅黑" w:cs="微软雅黑" w:hint="eastAsia"/>
          <w:b/>
          <w:color w:val="000000"/>
          <w:sz w:val="18"/>
        </w:rPr>
        <w:t>游客表[</w:t>
      </w:r>
      <w:r w:rsidRPr="00C5337A">
        <w:rPr>
          <w:rFonts w:ascii="微软雅黑" w:eastAsia="微软雅黑" w:hAnsi="微软雅黑" w:cs="微软雅黑" w:hint="eastAsia"/>
          <w:b/>
          <w:color w:val="0000FF"/>
          <w:sz w:val="18"/>
        </w:rPr>
        <w:t>T_Tourist]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center"/>
            </w:pP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订单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订单明细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OrderDetailId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游客姓名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Phone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VarChar(20)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证件号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Credentials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是否为取票人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IsTicket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bit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是否为取票人：【false true】</w:t>
            </w:r>
          </w:p>
        </w:tc>
      </w:tr>
    </w:tbl>
    <w:p w:rsidR="00B93D88" w:rsidRPr="00584560" w:rsidRDefault="00584560" w:rsidP="0052529A">
      <w:pPr>
        <w:pStyle w:val="a3"/>
        <w:numPr>
          <w:ilvl w:val="0"/>
          <w:numId w:val="9"/>
        </w:numPr>
        <w:ind w:firstLineChars="0"/>
        <w:outlineLvl w:val="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操作日志表</w:t>
      </w:r>
      <w:r w:rsidR="00B93D88" w:rsidRPr="00584560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496CD4" w:rsidRPr="00496CD4">
        <w:rPr>
          <w:rFonts w:ascii="微软雅黑" w:eastAsia="微软雅黑" w:hAnsi="微软雅黑" w:cs="微软雅黑"/>
          <w:b/>
          <w:color w:val="0000FF"/>
          <w:sz w:val="18"/>
        </w:rPr>
        <w:t>T_LogSetting</w:t>
      </w:r>
      <w:r w:rsidR="00B93D88" w:rsidRPr="00584560">
        <w:rPr>
          <w:rFonts w:ascii="微软雅黑" w:eastAsia="微软雅黑" w:hAnsi="微软雅黑" w:cs="微软雅黑" w:hint="eastAsia"/>
          <w:b/>
          <w:color w:val="0000FF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839"/>
        <w:gridCol w:w="1300"/>
        <w:gridCol w:w="2045"/>
        <w:gridCol w:w="1207"/>
        <w:gridCol w:w="2787"/>
      </w:tblGrid>
      <w:tr w:rsidR="00B93D88" w:rsidTr="00B93D88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>
            <w:pPr>
              <w:jc w:val="center"/>
            </w:pP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B93D88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Default="00B93D88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Default="00B93D88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6F281F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281F" w:rsidRDefault="006F281F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表名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rPr>
                <w:rFonts w:ascii="微软雅黑" w:eastAsia="微软雅黑" w:hAnsi="微软雅黑" w:cs="微软雅黑"/>
                <w:sz w:val="18"/>
              </w:rPr>
            </w:pPr>
            <w:r w:rsidRPr="002C23CC">
              <w:rPr>
                <w:rFonts w:ascii="微软雅黑" w:eastAsia="微软雅黑" w:hAnsi="微软雅黑" w:cs="微软雅黑"/>
                <w:sz w:val="18"/>
              </w:rPr>
              <w:t>TableName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F281F" w:rsidRDefault="006F281F" w:rsidP="006F281F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2D6F23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6F23" w:rsidRDefault="002D6F23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业务名称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rPr>
                <w:rFonts w:ascii="微软雅黑" w:eastAsia="微软雅黑" w:hAnsi="微软雅黑" w:cs="微软雅黑"/>
                <w:sz w:val="18"/>
              </w:rPr>
            </w:pPr>
            <w:r w:rsidRPr="00C63019">
              <w:rPr>
                <w:rFonts w:ascii="微软雅黑" w:eastAsia="微软雅黑" w:hAnsi="微软雅黑" w:cs="微软雅黑"/>
                <w:sz w:val="18"/>
              </w:rPr>
              <w:t>BusinessName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D6F23" w:rsidRDefault="002D6F23" w:rsidP="002D6F23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086C7D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D" w:rsidRDefault="00086C7D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 w:rsidRPr="00E961ED">
              <w:rPr>
                <w:rFonts w:ascii="微软雅黑" w:eastAsia="微软雅黑" w:hAnsi="微软雅黑" w:cs="微软雅黑"/>
                <w:sz w:val="18"/>
              </w:rPr>
              <w:t>PrimaryKey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86C7D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6C7D" w:rsidRDefault="00086C7D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CD07BF" w:rsidP="00086C7D">
            <w:r>
              <w:rPr>
                <w:rFonts w:ascii="微软雅黑" w:eastAsia="微软雅黑" w:hAnsi="微软雅黑" w:cs="微软雅黑" w:hint="eastAsia"/>
                <w:sz w:val="18"/>
              </w:rPr>
              <w:t>模块主键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rPr>
                <w:rFonts w:ascii="微软雅黑" w:eastAsia="微软雅黑" w:hAnsi="微软雅黑" w:cs="微软雅黑"/>
                <w:sz w:val="18"/>
              </w:rPr>
            </w:pPr>
            <w:r w:rsidRPr="00086C7D">
              <w:rPr>
                <w:rFonts w:ascii="微软雅黑" w:eastAsia="微软雅黑" w:hAnsi="微软雅黑" w:cs="微软雅黑"/>
                <w:sz w:val="18"/>
              </w:rPr>
              <w:t>ModuleKey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6C7D" w:rsidRDefault="00086C7D" w:rsidP="00086C7D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8C2AC9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2AC9" w:rsidRDefault="008C2AC9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</w:t>
            </w:r>
            <w:r w:rsidR="007D6737">
              <w:rPr>
                <w:rFonts w:ascii="微软雅黑" w:eastAsia="微软雅黑" w:hAnsi="微软雅黑" w:cs="微软雅黑"/>
                <w:sz w:val="18"/>
              </w:rPr>
              <w:t>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rPr>
                <w:rFonts w:ascii="微软雅黑" w:eastAsia="微软雅黑" w:hAnsi="微软雅黑" w:cs="微软雅黑"/>
                <w:sz w:val="18"/>
              </w:rPr>
            </w:pPr>
            <w:r w:rsidRPr="00145B70">
              <w:rPr>
                <w:rFonts w:ascii="微软雅黑" w:eastAsia="微软雅黑" w:hAnsi="微软雅黑" w:cs="微软雅黑"/>
                <w:sz w:val="18"/>
              </w:rPr>
              <w:t>Url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2AC9" w:rsidRDefault="008C2AC9" w:rsidP="008C2AC9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963FD5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3FD5" w:rsidRDefault="00963FD5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4106B" w:rsidP="00963FD5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IP地址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pPr>
              <w:rPr>
                <w:rFonts w:ascii="微软雅黑" w:eastAsia="微软雅黑" w:hAnsi="微软雅黑" w:cs="微软雅黑"/>
                <w:sz w:val="18"/>
              </w:rPr>
            </w:pPr>
            <w:r w:rsidRPr="00963FD5">
              <w:rPr>
                <w:rFonts w:ascii="微软雅黑" w:eastAsia="微软雅黑" w:hAnsi="微软雅黑" w:cs="微软雅黑"/>
                <w:sz w:val="18"/>
              </w:rPr>
              <w:t>IP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63FD5" w:rsidRDefault="00963FD5" w:rsidP="00963FD5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508E6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08E6" w:rsidRDefault="007508E6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操作类型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rPr>
                <w:rFonts w:ascii="微软雅黑" w:eastAsia="微软雅黑" w:hAnsi="微软雅黑" w:cs="微软雅黑"/>
                <w:sz w:val="18"/>
              </w:rPr>
            </w:pPr>
            <w:r w:rsidRPr="007508E6">
              <w:rPr>
                <w:rFonts w:ascii="微软雅黑" w:eastAsia="微软雅黑" w:hAnsi="微软雅黑" w:cs="微软雅黑"/>
                <w:sz w:val="18"/>
              </w:rPr>
              <w:t>OperationType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8E6" w:rsidRDefault="007508E6" w:rsidP="007508E6">
            <w:r>
              <w:rPr>
                <w:rFonts w:ascii="微软雅黑" w:eastAsia="微软雅黑" w:hAnsi="微软雅黑" w:cs="微软雅黑" w:hint="eastAsia"/>
                <w:sz w:val="18"/>
              </w:rPr>
              <w:t>VarChar(200)</w:t>
            </w:r>
          </w:p>
        </w:tc>
      </w:tr>
      <w:tr w:rsidR="007B7F0F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7F0F" w:rsidRDefault="007B7F0F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操作之前内容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rPr>
                <w:rFonts w:ascii="微软雅黑" w:eastAsia="微软雅黑" w:hAnsi="微软雅黑" w:cs="微软雅黑"/>
                <w:sz w:val="18"/>
              </w:rPr>
            </w:pPr>
            <w:r w:rsidRPr="00AA6665">
              <w:rPr>
                <w:rFonts w:ascii="微软雅黑" w:eastAsia="微软雅黑" w:hAnsi="微软雅黑" w:cs="微软雅黑"/>
                <w:sz w:val="18"/>
              </w:rPr>
              <w:t>OldContent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7F0F" w:rsidRDefault="007B7F0F" w:rsidP="007B7F0F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ext</w:t>
            </w:r>
          </w:p>
        </w:tc>
      </w:tr>
      <w:tr w:rsidR="009F5051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5051" w:rsidRPr="00B93D88" w:rsidRDefault="009F5051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Pr="00B93D88" w:rsidRDefault="009F5051" w:rsidP="009F5051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操作之后内容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Pr="00B93D88" w:rsidRDefault="009F5051" w:rsidP="009F5051">
            <w:pPr>
              <w:rPr>
                <w:rFonts w:ascii="微软雅黑" w:eastAsia="微软雅黑" w:hAnsi="微软雅黑" w:cs="微软雅黑"/>
                <w:sz w:val="18"/>
              </w:rPr>
            </w:pPr>
            <w:r w:rsidRPr="007B7F0F">
              <w:rPr>
                <w:rFonts w:ascii="微软雅黑" w:eastAsia="微软雅黑" w:hAnsi="微软雅黑" w:cs="微软雅黑"/>
                <w:sz w:val="18"/>
              </w:rPr>
              <w:t>NewContent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Default="009F5051" w:rsidP="009F5051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5051" w:rsidRDefault="009F5051" w:rsidP="009F5051">
            <w:r>
              <w:rPr>
                <w:rFonts w:ascii="微软雅黑" w:eastAsia="微软雅黑" w:hAnsi="微软雅黑" w:cs="微软雅黑"/>
                <w:sz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ext</w:t>
            </w:r>
          </w:p>
        </w:tc>
      </w:tr>
      <w:tr w:rsidR="00B93D88" w:rsidRPr="00D40FC4" w:rsidTr="00B93D88">
        <w:trPr>
          <w:trHeight w:val="397"/>
        </w:trPr>
        <w:tc>
          <w:tcPr>
            <w:tcW w:w="839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88" w:rsidRPr="00D40FC4" w:rsidRDefault="00B93D88" w:rsidP="0052529A">
            <w:pPr>
              <w:pStyle w:val="a3"/>
              <w:numPr>
                <w:ilvl w:val="0"/>
                <w:numId w:val="9"/>
              </w:numPr>
              <w:tabs>
                <w:tab w:val="left" w:pos="420"/>
              </w:tabs>
              <w:ind w:firstLineChars="0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 w:rsidRPr="00D40FC4"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rPr>
                <w:rFonts w:ascii="微软雅黑" w:eastAsia="微软雅黑" w:hAnsi="微软雅黑" w:cs="微软雅黑"/>
                <w:sz w:val="18"/>
              </w:rPr>
            </w:pPr>
            <w:r w:rsidRPr="00D40FC4"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pPr>
              <w:jc w:val="center"/>
            </w:pPr>
            <w:r w:rsidRPr="00D40FC4"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>
            <w:r w:rsidRPr="00D40FC4"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93D88" w:rsidRPr="00D40FC4" w:rsidTr="00B93D88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D88" w:rsidRPr="00D40FC4" w:rsidRDefault="00B93D88" w:rsidP="00D40FC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</w:p>
        </w:tc>
      </w:tr>
    </w:tbl>
    <w:p w:rsidR="00C44E22" w:rsidRPr="003B22AE" w:rsidRDefault="00B029C2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操作</w:t>
      </w:r>
      <w:r>
        <w:rPr>
          <w:rFonts w:ascii="微软雅黑" w:eastAsia="微软雅黑" w:hAnsi="微软雅黑" w:cs="微软雅黑"/>
          <w:b/>
          <w:color w:val="000000"/>
          <w:sz w:val="18"/>
        </w:rPr>
        <w:t>日志详细表</w:t>
      </w:r>
      <w:r w:rsidR="00C44E22"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="002862D8" w:rsidRPr="002862D8">
        <w:rPr>
          <w:rFonts w:ascii="微软雅黑" w:eastAsia="微软雅黑" w:hAnsi="微软雅黑" w:cs="微软雅黑"/>
          <w:b/>
          <w:color w:val="000000"/>
          <w:sz w:val="18"/>
        </w:rPr>
        <w:t>T_LogSettingDetail</w:t>
      </w:r>
      <w:r w:rsidR="00C44E22"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21"/>
        <w:gridCol w:w="1134"/>
        <w:gridCol w:w="1935"/>
        <w:gridCol w:w="1191"/>
        <w:gridCol w:w="2897"/>
      </w:tblGrid>
      <w:tr w:rsidR="00C44E22" w:rsidTr="00C44E22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8778B1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44E2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2862D8">
            <w:r>
              <w:rPr>
                <w:rFonts w:ascii="微软雅黑" w:eastAsia="微软雅黑" w:hAnsi="微软雅黑" w:cs="微软雅黑" w:hint="eastAsia"/>
                <w:sz w:val="18"/>
              </w:rPr>
              <w:t>日志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2862D8">
            <w:r w:rsidRPr="002862D8">
              <w:t>LogId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B46AE9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6AE9" w:rsidRDefault="00B46AE9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列名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r w:rsidRPr="002862D8">
              <w:t>ColumnName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46AE9" w:rsidRDefault="00B46AE9" w:rsidP="00B46AE9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 w:rsidR="00C75CF2">
              <w:rPr>
                <w:rFonts w:ascii="微软雅黑" w:eastAsia="微软雅黑" w:hAnsi="微软雅黑" w:cs="微软雅黑" w:hint="eastAsia"/>
                <w:sz w:val="18"/>
              </w:rPr>
              <w:t>max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C75CF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F2" w:rsidRDefault="00C75CF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旧列值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 w:rsidRPr="00C75CF2">
              <w:t>OldColumnValue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>
              <w:rPr>
                <w:rFonts w:ascii="微软雅黑" w:eastAsia="微软雅黑" w:hAnsi="微软雅黑" w:cs="微软雅黑" w:hint="eastAsia"/>
                <w:sz w:val="18"/>
              </w:rPr>
              <w:t>Varchar(max)</w:t>
            </w:r>
          </w:p>
        </w:tc>
      </w:tr>
      <w:tr w:rsidR="00C75CF2" w:rsidTr="00C44E22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5CF2" w:rsidRDefault="00C75CF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新列值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992F07" w:rsidP="00C75CF2">
            <w:r>
              <w:rPr>
                <w:rFonts w:hint="eastAsia"/>
              </w:rPr>
              <w:t>New</w:t>
            </w:r>
            <w:r w:rsidR="00C75CF2" w:rsidRPr="00C75CF2">
              <w:t>ColumnValue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5CF2" w:rsidRDefault="00C75CF2" w:rsidP="00C75CF2">
            <w:r>
              <w:rPr>
                <w:rFonts w:ascii="微软雅黑" w:eastAsia="微软雅黑" w:hAnsi="微软雅黑" w:cs="微软雅黑" w:hint="eastAsia"/>
                <w:sz w:val="18"/>
              </w:rPr>
              <w:t>Varchar(max)</w:t>
            </w:r>
          </w:p>
        </w:tc>
      </w:tr>
      <w:tr w:rsidR="00C44E22" w:rsidTr="00C44E22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4E22" w:rsidRDefault="00C44E22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</w:t>
            </w:r>
            <w:r w:rsidR="008778B1"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44E22" w:rsidTr="00C44E22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4E22" w:rsidRDefault="00C44E22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255A2F" w:rsidRPr="003B22AE" w:rsidRDefault="00255A2F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部门</w:t>
      </w:r>
      <w:r>
        <w:rPr>
          <w:rFonts w:ascii="微软雅黑" w:eastAsia="微软雅黑" w:hAnsi="微软雅黑" w:cs="微软雅黑"/>
          <w:b/>
          <w:color w:val="000000"/>
          <w:sz w:val="18"/>
        </w:rPr>
        <w:t>表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2862D8">
        <w:rPr>
          <w:rFonts w:ascii="微软雅黑" w:eastAsia="微软雅黑" w:hAnsi="微软雅黑" w:cs="微软雅黑"/>
          <w:b/>
          <w:color w:val="000000"/>
          <w:sz w:val="18"/>
        </w:rPr>
        <w:t>T_</w:t>
      </w:r>
      <w:r>
        <w:rPr>
          <w:rFonts w:ascii="微软雅黑" w:eastAsia="微软雅黑" w:hAnsi="微软雅黑" w:cs="微软雅黑" w:hint="eastAsia"/>
          <w:b/>
          <w:color w:val="000000"/>
          <w:sz w:val="18"/>
        </w:rPr>
        <w:t>D</w:t>
      </w:r>
      <w:r w:rsidRPr="00255A2F">
        <w:rPr>
          <w:rFonts w:ascii="微软雅黑" w:eastAsia="微软雅黑" w:hAnsi="微软雅黑" w:cs="微软雅黑"/>
          <w:b/>
          <w:color w:val="000000"/>
          <w:sz w:val="18"/>
        </w:rPr>
        <w:t>epartment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21"/>
        <w:gridCol w:w="1134"/>
        <w:gridCol w:w="1935"/>
        <w:gridCol w:w="1191"/>
        <w:gridCol w:w="2897"/>
      </w:tblGrid>
      <w:tr w:rsidR="00255A2F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jc w:val="center"/>
            </w:pPr>
          </w:p>
        </w:tc>
      </w:tr>
      <w:tr w:rsidR="00255A2F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255A2F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CB2D57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D57" w:rsidRDefault="00CB2D5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ascii="微软雅黑" w:eastAsia="微软雅黑" w:hAnsi="微软雅黑" w:cs="微软雅黑" w:hint="eastAsia"/>
                <w:sz w:val="18"/>
              </w:rPr>
              <w:t>部门名称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hint="eastAsia"/>
              </w:rPr>
              <w:t>Depart</w:t>
            </w:r>
            <w:r>
              <w:t>mentName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2D57" w:rsidRDefault="00CB2D57" w:rsidP="00CB2D57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255A2F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3C0E54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516FD9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255A2F" w:rsidTr="003C0E54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5A2F" w:rsidRDefault="00255A2F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255A2F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5A2F" w:rsidRDefault="00255A2F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034587" w:rsidRPr="003B22AE" w:rsidRDefault="00034587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18"/>
        </w:rPr>
        <w:t>职位</w:t>
      </w:r>
      <w:r>
        <w:rPr>
          <w:rFonts w:ascii="微软雅黑" w:eastAsia="微软雅黑" w:hAnsi="微软雅黑" w:cs="微软雅黑"/>
          <w:b/>
          <w:color w:val="000000"/>
          <w:sz w:val="18"/>
        </w:rPr>
        <w:t>表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2862D8">
        <w:rPr>
          <w:rFonts w:ascii="微软雅黑" w:eastAsia="微软雅黑" w:hAnsi="微软雅黑" w:cs="微软雅黑"/>
          <w:b/>
          <w:color w:val="000000"/>
          <w:sz w:val="18"/>
        </w:rPr>
        <w:t>T_</w:t>
      </w:r>
      <w:r w:rsidR="006D4C20">
        <w:rPr>
          <w:rFonts w:ascii="微软雅黑" w:eastAsia="微软雅黑" w:hAnsi="微软雅黑" w:cs="微软雅黑" w:hint="eastAsia"/>
          <w:b/>
          <w:color w:val="000000"/>
          <w:sz w:val="18"/>
        </w:rPr>
        <w:t>Job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21"/>
        <w:gridCol w:w="1134"/>
        <w:gridCol w:w="1935"/>
        <w:gridCol w:w="1191"/>
        <w:gridCol w:w="2897"/>
      </w:tblGrid>
      <w:tr w:rsidR="00034587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jc w:val="center"/>
            </w:pPr>
          </w:p>
        </w:tc>
      </w:tr>
      <w:tr w:rsidR="00034587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034587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34587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sz w:val="18"/>
              </w:rPr>
              <w:t>部门名称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hint="eastAsia"/>
              </w:rPr>
              <w:t>Depart</w:t>
            </w:r>
            <w:r>
              <w:t>mentName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sz w:val="18"/>
              </w:rPr>
              <w:t>Varchar(</w:t>
            </w:r>
            <w:r>
              <w:rPr>
                <w:rFonts w:ascii="微软雅黑" w:eastAsia="微软雅黑" w:hAnsi="微软雅黑" w:cs="微软雅黑"/>
                <w:sz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)</w:t>
            </w:r>
          </w:p>
        </w:tc>
      </w:tr>
      <w:tr w:rsidR="00034587" w:rsidTr="003C0E54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034587" w:rsidTr="003C0E54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4587" w:rsidRDefault="00034587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034587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4587" w:rsidRDefault="00034587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 xml:space="preserve">备注： </w:t>
            </w:r>
          </w:p>
        </w:tc>
      </w:tr>
    </w:tbl>
    <w:p w:rsidR="00581934" w:rsidRPr="003B22AE" w:rsidRDefault="00581934" w:rsidP="0052529A">
      <w:pPr>
        <w:pStyle w:val="a3"/>
        <w:numPr>
          <w:ilvl w:val="0"/>
          <w:numId w:val="11"/>
        </w:numPr>
        <w:ind w:firstLineChars="0"/>
        <w:outlineLvl w:val="0"/>
        <w:rPr>
          <w:rFonts w:ascii="微软雅黑" w:eastAsia="微软雅黑" w:hAnsi="微软雅黑" w:cs="微软雅黑"/>
          <w:b/>
          <w:sz w:val="18"/>
        </w:rPr>
      </w:pPr>
      <w:r>
        <w:rPr>
          <w:rFonts w:ascii="微软雅黑" w:eastAsia="微软雅黑" w:hAnsi="微软雅黑" w:cs="微软雅黑"/>
          <w:b/>
          <w:color w:val="000000"/>
          <w:sz w:val="18"/>
        </w:rPr>
        <w:t>Banner广告表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[</w:t>
      </w:r>
      <w:r w:rsidRPr="002862D8">
        <w:rPr>
          <w:rFonts w:ascii="微软雅黑" w:eastAsia="微软雅黑" w:hAnsi="微软雅黑" w:cs="微软雅黑"/>
          <w:b/>
          <w:color w:val="000000"/>
          <w:sz w:val="18"/>
        </w:rPr>
        <w:t>T_</w:t>
      </w:r>
      <w:r>
        <w:rPr>
          <w:rFonts w:hint="eastAsia"/>
        </w:rPr>
        <w:t>Banner</w:t>
      </w:r>
      <w:r w:rsidRPr="003B22AE">
        <w:rPr>
          <w:rFonts w:ascii="微软雅黑" w:eastAsia="微软雅黑" w:hAnsi="微软雅黑" w:cs="微软雅黑" w:hint="eastAsia"/>
          <w:b/>
          <w:color w:val="000000"/>
          <w:sz w:val="18"/>
        </w:rPr>
        <w:t>]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021"/>
        <w:gridCol w:w="1276"/>
        <w:gridCol w:w="1793"/>
        <w:gridCol w:w="1191"/>
        <w:gridCol w:w="2897"/>
      </w:tblGrid>
      <w:tr w:rsidR="00581934" w:rsidTr="003C0E54">
        <w:trPr>
          <w:trHeight w:val="397"/>
        </w:trPr>
        <w:tc>
          <w:tcPr>
            <w:tcW w:w="8178" w:type="dxa"/>
            <w:gridSpan w:val="5"/>
            <w:tcBorders>
              <w:top w:val="single" w:sz="12" w:space="0" w:color="0000FF"/>
              <w:left w:val="single" w:sz="12" w:space="0" w:color="0000FF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jc w:val="center"/>
            </w:pP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描述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名称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是否可为空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类型及大小</w:t>
            </w: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934" w:rsidRDefault="0058193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sz w:val="18"/>
              </w:rPr>
              <w:t>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图片地址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FilePath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Url地址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VarChar(100)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banner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类型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Classify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上线时间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OnlineTime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下线时间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OfflineTime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</w:tr>
      <w:tr w:rsidR="00D4466A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Status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466A" w:rsidRDefault="00D4466A" w:rsidP="00D4466A"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</w:tr>
      <w:tr w:rsidR="00581934" w:rsidTr="00D4466A">
        <w:trPr>
          <w:trHeight w:val="397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934" w:rsidRDefault="0058193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hint="eastAsia"/>
              </w:rPr>
              <w:t>Sort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/>
                <w:sz w:val="18"/>
              </w:rPr>
              <w:t>int</w:t>
            </w:r>
          </w:p>
        </w:tc>
      </w:tr>
      <w:tr w:rsidR="00581934" w:rsidTr="00D4466A">
        <w:trPr>
          <w:trHeight w:val="400"/>
        </w:trPr>
        <w:tc>
          <w:tcPr>
            <w:tcW w:w="1021" w:type="dxa"/>
            <w:tcBorders>
              <w:top w:val="single" w:sz="4" w:space="0" w:color="000000"/>
              <w:left w:val="single" w:sz="12" w:space="0" w:color="0000FF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1934" w:rsidRDefault="00581934" w:rsidP="0052529A">
            <w:pPr>
              <w:pStyle w:val="a3"/>
              <w:numPr>
                <w:ilvl w:val="0"/>
                <w:numId w:val="6"/>
              </w:numPr>
              <w:tabs>
                <w:tab w:val="left" w:pos="420"/>
              </w:tabs>
              <w:ind w:firstLineChars="0"/>
              <w:jc w:val="left"/>
              <w:rPr>
                <w:rFonts w:ascii="宋体" w:eastAsia="宋体" w:hAnsi="宋体" w:cs="宋体"/>
                <w:b/>
                <w:bCs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基础ID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BaseId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Not Null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r>
              <w:rPr>
                <w:rFonts w:ascii="微软雅黑" w:eastAsia="微软雅黑" w:hAnsi="微软雅黑" w:cs="微软雅黑" w:hint="eastAsia"/>
                <w:sz w:val="18"/>
              </w:rPr>
              <w:t>uniqueidentifier</w:t>
            </w:r>
          </w:p>
        </w:tc>
      </w:tr>
      <w:tr w:rsidR="00581934" w:rsidTr="003C0E54">
        <w:trPr>
          <w:trHeight w:val="397"/>
        </w:trPr>
        <w:tc>
          <w:tcPr>
            <w:tcW w:w="8178" w:type="dxa"/>
            <w:gridSpan w:val="5"/>
            <w:tcBorders>
              <w:top w:val="single" w:sz="4" w:space="0" w:color="000000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81934" w:rsidRDefault="00581934" w:rsidP="003C0E54">
            <w:pPr>
              <w:jc w:val="left"/>
              <w:rPr>
                <w:rFonts w:ascii="微软雅黑" w:eastAsia="微软雅黑" w:hAnsi="微软雅黑" w:cs="微软雅黑"/>
                <w:color w:val="800000"/>
                <w:sz w:val="15"/>
              </w:rPr>
            </w:pPr>
            <w:r>
              <w:rPr>
                <w:rFonts w:ascii="微软雅黑" w:eastAsia="微软雅黑" w:hAnsi="微软雅黑" w:cs="微软雅黑" w:hint="eastAsia"/>
                <w:color w:val="800000"/>
                <w:sz w:val="15"/>
              </w:rPr>
              <w:lastRenderedPageBreak/>
              <w:t xml:space="preserve">备注： </w:t>
            </w:r>
            <w:r w:rsidR="00D4466A">
              <w:rPr>
                <w:rFonts w:ascii="微软雅黑" w:eastAsia="微软雅黑" w:hAnsi="微软雅黑" w:cs="微软雅黑" w:hint="eastAsia"/>
                <w:color w:val="800000"/>
                <w:sz w:val="15"/>
              </w:rPr>
              <w:t>类型：【1：首页banner】【2：农产品banner】</w:t>
            </w:r>
          </w:p>
        </w:tc>
      </w:tr>
    </w:tbl>
    <w:p w:rsidR="00C44E22" w:rsidRPr="00C44E22" w:rsidRDefault="00C44E22" w:rsidP="00C44E22">
      <w:pPr>
        <w:outlineLvl w:val="0"/>
        <w:rPr>
          <w:rFonts w:ascii="微软雅黑" w:eastAsia="微软雅黑" w:hAnsi="微软雅黑" w:cs="微软雅黑"/>
          <w:sz w:val="18"/>
        </w:rPr>
      </w:pPr>
    </w:p>
    <w:p w:rsidR="0093431C" w:rsidRPr="00C44E22" w:rsidRDefault="0093431C" w:rsidP="00B94BFA">
      <w:pPr>
        <w:outlineLvl w:val="0"/>
      </w:pPr>
    </w:p>
    <w:sectPr w:rsidR="0093431C" w:rsidRPr="00C44E22" w:rsidSect="00B97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aichang" w:date="2018-03-08T16:47:00Z" w:initials="c">
    <w:p w:rsidR="00A04B8C" w:rsidRDefault="00A04B8C">
      <w:pPr>
        <w:pStyle w:val="ab"/>
      </w:pPr>
      <w:r>
        <w:rPr>
          <w:rStyle w:val="aa"/>
        </w:rPr>
        <w:annotationRef/>
      </w:r>
      <w:r>
        <w:t>原型中哪里涉及。</w:t>
      </w:r>
    </w:p>
  </w:comment>
  <w:comment w:id="1" w:author="chaichang" w:date="2018-03-08T16:50:00Z" w:initials="c">
    <w:p w:rsidR="00A04B8C" w:rsidRDefault="00A04B8C">
      <w:pPr>
        <w:pStyle w:val="ab"/>
      </w:pPr>
      <w:r>
        <w:rPr>
          <w:rStyle w:val="aa"/>
        </w:rPr>
        <w:annotationRef/>
      </w:r>
      <w:r>
        <w:t>同上</w:t>
      </w:r>
    </w:p>
  </w:comment>
  <w:comment w:id="2" w:author="chaichang" w:date="2018-03-08T17:02:00Z" w:initials="c">
    <w:p w:rsidR="00A04B8C" w:rsidRDefault="00A04B8C">
      <w:pPr>
        <w:pStyle w:val="ab"/>
      </w:pPr>
      <w:r>
        <w:rPr>
          <w:rStyle w:val="aa"/>
        </w:rPr>
        <w:annotationRef/>
      </w:r>
      <w:r>
        <w:t>预售的农产品缺少</w:t>
      </w:r>
      <w:r>
        <w:rPr>
          <w:rFonts w:ascii="Arial" w:hAnsi="Arial" w:cs="Arial"/>
          <w:color w:val="333333"/>
          <w:sz w:val="16"/>
          <w:szCs w:val="16"/>
        </w:rPr>
        <w:t>订金比例，供货时间字段</w:t>
      </w:r>
    </w:p>
  </w:comment>
  <w:comment w:id="3" w:author="chaichang" w:date="2018-03-08T16:47:00Z" w:initials="c">
    <w:p w:rsidR="00A04B8C" w:rsidRDefault="00A04B8C">
      <w:pPr>
        <w:pStyle w:val="ab"/>
      </w:pPr>
      <w:r>
        <w:rPr>
          <w:rStyle w:val="aa"/>
        </w:rPr>
        <w:annotationRef/>
      </w:r>
      <w:r>
        <w:t>配送方式和快递费跟订单走。</w:t>
      </w:r>
    </w:p>
  </w:comment>
  <w:comment w:id="4" w:author="chaichang" w:date="2018-03-08T17:05:00Z" w:initials="c">
    <w:p w:rsidR="00A04B8C" w:rsidRDefault="00A04B8C">
      <w:pPr>
        <w:pStyle w:val="ab"/>
      </w:pPr>
      <w:r>
        <w:rPr>
          <w:rStyle w:val="aa"/>
        </w:rPr>
        <w:annotationRef/>
      </w:r>
      <w:r>
        <w:t>轮播图此处为什么</w:t>
      </w:r>
    </w:p>
  </w:comment>
  <w:comment w:id="5" w:author="chaichang" w:date="2018-03-08T17:30:00Z" w:initials="c">
    <w:p w:rsidR="00A04B8C" w:rsidRDefault="00A04B8C">
      <w:pPr>
        <w:pStyle w:val="ab"/>
      </w:pPr>
      <w:r>
        <w:rPr>
          <w:rStyle w:val="aa"/>
        </w:rPr>
        <w:annotationRef/>
      </w:r>
      <w:r>
        <w:t>是对该规格下所有农产品表中的冗余？</w:t>
      </w:r>
    </w:p>
  </w:comment>
  <w:comment w:id="6" w:author="chaichang" w:date="2018-03-09T10:32:00Z" w:initials="c">
    <w:p w:rsidR="00622052" w:rsidRDefault="00622052">
      <w:pPr>
        <w:pStyle w:val="ab"/>
      </w:pPr>
      <w:r>
        <w:rPr>
          <w:rStyle w:val="aa"/>
        </w:rPr>
        <w:annotationRef/>
      </w:r>
      <w:r w:rsidR="00B2633B">
        <w:t>缺少账户余额信息</w:t>
      </w:r>
    </w:p>
  </w:comment>
  <w:comment w:id="7" w:author="chaichang" w:date="2018-03-09T09:59:00Z" w:initials="c">
    <w:p w:rsidR="00A04B8C" w:rsidRDefault="00A04B8C">
      <w:pPr>
        <w:pStyle w:val="ab"/>
      </w:pPr>
      <w:r>
        <w:rPr>
          <w:rStyle w:val="aa"/>
        </w:rPr>
        <w:annotationRef/>
      </w:r>
      <w:r>
        <w:t>流水号应该跟子表走</w:t>
      </w:r>
    </w:p>
  </w:comment>
  <w:comment w:id="10" w:author="chaichang" w:date="2018-03-09T10:22:00Z" w:initials="c">
    <w:p w:rsidR="00A04B8C" w:rsidRDefault="00A04B8C">
      <w:pPr>
        <w:pStyle w:val="ab"/>
      </w:pPr>
      <w:r>
        <w:rPr>
          <w:rStyle w:val="aa"/>
        </w:rPr>
        <w:annotationRef/>
      </w:r>
      <w:r w:rsidR="00FF2A4C">
        <w:t>取消状态和订单状态为何分开？</w:t>
      </w:r>
    </w:p>
  </w:comment>
  <w:comment w:id="11" w:author="chaichang" w:date="2018-03-09T10:23:00Z" w:initials="c">
    <w:p w:rsidR="00FF2A4C" w:rsidRDefault="00FF2A4C">
      <w:pPr>
        <w:pStyle w:val="ab"/>
      </w:pPr>
      <w:r>
        <w:rPr>
          <w:rStyle w:val="aa"/>
        </w:rPr>
        <w:annotationRef/>
      </w:r>
      <w:r>
        <w:t>应该不存在</w:t>
      </w:r>
    </w:p>
  </w:comment>
  <w:comment w:id="12" w:author="chaichang" w:date="2018-03-09T10:29:00Z" w:initials="c">
    <w:p w:rsidR="001C3D8E" w:rsidRDefault="001C3D8E">
      <w:pPr>
        <w:pStyle w:val="ab"/>
      </w:pPr>
      <w:r>
        <w:rPr>
          <w:rStyle w:val="aa"/>
        </w:rPr>
        <w:annotationRef/>
      </w:r>
      <w:r>
        <w:t>前期是否需要，是否只存在缓存或者</w:t>
      </w:r>
      <w:r>
        <w:rPr>
          <w:rFonts w:hint="eastAsia"/>
        </w:rPr>
        <w:t>cookie</w:t>
      </w:r>
      <w:r>
        <w:rPr>
          <w:rFonts w:hint="eastAsia"/>
        </w:rPr>
        <w:t>中</w:t>
      </w:r>
      <w:r>
        <w:rPr>
          <w:rFonts w:hint="eastAsia"/>
        </w:rPr>
        <w:t>?</w:t>
      </w:r>
    </w:p>
  </w:comment>
  <w:comment w:id="13" w:author="chaichang" w:date="2018-03-09T10:28:00Z" w:initials="c">
    <w:p w:rsidR="000F3476" w:rsidRDefault="000F3476">
      <w:pPr>
        <w:pStyle w:val="ab"/>
      </w:pPr>
      <w:r>
        <w:rPr>
          <w:rStyle w:val="aa"/>
        </w:rPr>
        <w:annotationRef/>
      </w:r>
      <w:r>
        <w:t>购物车名称的含义？</w:t>
      </w:r>
    </w:p>
  </w:comment>
  <w:comment w:id="15" w:author="chaichang" w:date="2018-03-09T10:31:00Z" w:initials="c">
    <w:p w:rsidR="00622052" w:rsidRDefault="00622052">
      <w:pPr>
        <w:pStyle w:val="ab"/>
      </w:pPr>
      <w:r>
        <w:rPr>
          <w:rStyle w:val="aa"/>
        </w:rPr>
        <w:annotationRef/>
      </w:r>
      <w:r>
        <w:t>交易流水表？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F6E" w:rsidRDefault="007E6F6E" w:rsidP="00530B87">
      <w:r>
        <w:separator/>
      </w:r>
    </w:p>
  </w:endnote>
  <w:endnote w:type="continuationSeparator" w:id="1">
    <w:p w:rsidR="007E6F6E" w:rsidRDefault="007E6F6E" w:rsidP="00530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F6E" w:rsidRDefault="007E6F6E" w:rsidP="00530B87">
      <w:r>
        <w:separator/>
      </w:r>
    </w:p>
  </w:footnote>
  <w:footnote w:type="continuationSeparator" w:id="1">
    <w:p w:rsidR="007E6F6E" w:rsidRDefault="007E6F6E" w:rsidP="00530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03A6"/>
    <w:multiLevelType w:val="hybridMultilevel"/>
    <w:tmpl w:val="2E32A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13E09"/>
    <w:multiLevelType w:val="hybridMultilevel"/>
    <w:tmpl w:val="94228266"/>
    <w:lvl w:ilvl="0" w:tplc="2E8E4E34">
      <w:start w:val="9"/>
      <w:numFmt w:val="decimal"/>
      <w:lvlText w:val="%1．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5312D0"/>
    <w:multiLevelType w:val="hybridMultilevel"/>
    <w:tmpl w:val="C84A473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3302004E"/>
    <w:multiLevelType w:val="hybridMultilevel"/>
    <w:tmpl w:val="23E8C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140B5B"/>
    <w:multiLevelType w:val="hybridMultilevel"/>
    <w:tmpl w:val="A7448288"/>
    <w:lvl w:ilvl="0" w:tplc="7466D00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477AE1"/>
    <w:multiLevelType w:val="hybridMultilevel"/>
    <w:tmpl w:val="DB7A8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8F3E40"/>
    <w:multiLevelType w:val="hybridMultilevel"/>
    <w:tmpl w:val="DFBCD8F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5F0C22F0"/>
    <w:multiLevelType w:val="hybridMultilevel"/>
    <w:tmpl w:val="D6669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5C5D00"/>
    <w:multiLevelType w:val="hybridMultilevel"/>
    <w:tmpl w:val="57E41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9E39E5"/>
    <w:multiLevelType w:val="hybridMultilevel"/>
    <w:tmpl w:val="C84A473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7E4570DF"/>
    <w:multiLevelType w:val="hybridMultilevel"/>
    <w:tmpl w:val="6F0216E8"/>
    <w:lvl w:ilvl="0" w:tplc="C772D630">
      <w:start w:val="1"/>
      <w:numFmt w:val="decimal"/>
      <w:lvlText w:val="%1．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1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297"/>
    <w:rsid w:val="00000125"/>
    <w:rsid w:val="000002C2"/>
    <w:rsid w:val="000005AD"/>
    <w:rsid w:val="0000090C"/>
    <w:rsid w:val="00000DC4"/>
    <w:rsid w:val="000019F2"/>
    <w:rsid w:val="00004139"/>
    <w:rsid w:val="00005652"/>
    <w:rsid w:val="00005683"/>
    <w:rsid w:val="00006994"/>
    <w:rsid w:val="0000748F"/>
    <w:rsid w:val="000109EE"/>
    <w:rsid w:val="0001266C"/>
    <w:rsid w:val="00012E73"/>
    <w:rsid w:val="000134BA"/>
    <w:rsid w:val="00013590"/>
    <w:rsid w:val="00013DF9"/>
    <w:rsid w:val="00015DEC"/>
    <w:rsid w:val="00015F7F"/>
    <w:rsid w:val="00016DF5"/>
    <w:rsid w:val="00020ACA"/>
    <w:rsid w:val="0002182D"/>
    <w:rsid w:val="00021EE2"/>
    <w:rsid w:val="00023D0E"/>
    <w:rsid w:val="00025159"/>
    <w:rsid w:val="0003023E"/>
    <w:rsid w:val="0003025C"/>
    <w:rsid w:val="00032874"/>
    <w:rsid w:val="00034587"/>
    <w:rsid w:val="00034D3E"/>
    <w:rsid w:val="0003621D"/>
    <w:rsid w:val="00036587"/>
    <w:rsid w:val="00036D35"/>
    <w:rsid w:val="000372B8"/>
    <w:rsid w:val="00037BDC"/>
    <w:rsid w:val="00040210"/>
    <w:rsid w:val="00040B49"/>
    <w:rsid w:val="00041073"/>
    <w:rsid w:val="00041417"/>
    <w:rsid w:val="000414D3"/>
    <w:rsid w:val="00041AC9"/>
    <w:rsid w:val="000421EF"/>
    <w:rsid w:val="000428F5"/>
    <w:rsid w:val="00043ED4"/>
    <w:rsid w:val="00043FDE"/>
    <w:rsid w:val="000448C1"/>
    <w:rsid w:val="00045524"/>
    <w:rsid w:val="000455AF"/>
    <w:rsid w:val="000476C1"/>
    <w:rsid w:val="0005074F"/>
    <w:rsid w:val="00050AA5"/>
    <w:rsid w:val="00050F53"/>
    <w:rsid w:val="000511FE"/>
    <w:rsid w:val="00053507"/>
    <w:rsid w:val="00053A11"/>
    <w:rsid w:val="00053EE9"/>
    <w:rsid w:val="00055CC1"/>
    <w:rsid w:val="00055D1F"/>
    <w:rsid w:val="00056288"/>
    <w:rsid w:val="000570E4"/>
    <w:rsid w:val="00057BAF"/>
    <w:rsid w:val="00057C14"/>
    <w:rsid w:val="000635A5"/>
    <w:rsid w:val="0006375F"/>
    <w:rsid w:val="00063C25"/>
    <w:rsid w:val="0006414B"/>
    <w:rsid w:val="00064AB1"/>
    <w:rsid w:val="00067E28"/>
    <w:rsid w:val="00067F15"/>
    <w:rsid w:val="00070FF6"/>
    <w:rsid w:val="000726CF"/>
    <w:rsid w:val="00072F6A"/>
    <w:rsid w:val="00073592"/>
    <w:rsid w:val="00074036"/>
    <w:rsid w:val="00074251"/>
    <w:rsid w:val="0007625D"/>
    <w:rsid w:val="00077719"/>
    <w:rsid w:val="00077DFF"/>
    <w:rsid w:val="00080272"/>
    <w:rsid w:val="000803C5"/>
    <w:rsid w:val="00080973"/>
    <w:rsid w:val="00080A63"/>
    <w:rsid w:val="0008319E"/>
    <w:rsid w:val="000839A6"/>
    <w:rsid w:val="00084D82"/>
    <w:rsid w:val="00086C72"/>
    <w:rsid w:val="00086C7D"/>
    <w:rsid w:val="00086C80"/>
    <w:rsid w:val="00087D48"/>
    <w:rsid w:val="000908E6"/>
    <w:rsid w:val="0009214E"/>
    <w:rsid w:val="000938D6"/>
    <w:rsid w:val="0009406F"/>
    <w:rsid w:val="0009492C"/>
    <w:rsid w:val="00095723"/>
    <w:rsid w:val="00097339"/>
    <w:rsid w:val="0009748C"/>
    <w:rsid w:val="00097AE8"/>
    <w:rsid w:val="00097AEF"/>
    <w:rsid w:val="000A0183"/>
    <w:rsid w:val="000A1101"/>
    <w:rsid w:val="000A12DE"/>
    <w:rsid w:val="000A15EB"/>
    <w:rsid w:val="000A1925"/>
    <w:rsid w:val="000A2E1B"/>
    <w:rsid w:val="000A3E5C"/>
    <w:rsid w:val="000A3E6E"/>
    <w:rsid w:val="000A5454"/>
    <w:rsid w:val="000A5656"/>
    <w:rsid w:val="000A6B86"/>
    <w:rsid w:val="000A7CBA"/>
    <w:rsid w:val="000B0555"/>
    <w:rsid w:val="000B0A23"/>
    <w:rsid w:val="000B0ADF"/>
    <w:rsid w:val="000B0FFB"/>
    <w:rsid w:val="000B1E9B"/>
    <w:rsid w:val="000B2328"/>
    <w:rsid w:val="000B35C8"/>
    <w:rsid w:val="000B3BED"/>
    <w:rsid w:val="000B4E13"/>
    <w:rsid w:val="000B4F4E"/>
    <w:rsid w:val="000B5775"/>
    <w:rsid w:val="000B62B0"/>
    <w:rsid w:val="000B6DE3"/>
    <w:rsid w:val="000B71EC"/>
    <w:rsid w:val="000B78D0"/>
    <w:rsid w:val="000B7B40"/>
    <w:rsid w:val="000B7D9B"/>
    <w:rsid w:val="000B7F1F"/>
    <w:rsid w:val="000C1640"/>
    <w:rsid w:val="000C286D"/>
    <w:rsid w:val="000C2B79"/>
    <w:rsid w:val="000C2C1A"/>
    <w:rsid w:val="000C3DE6"/>
    <w:rsid w:val="000C43E9"/>
    <w:rsid w:val="000C50BA"/>
    <w:rsid w:val="000C5515"/>
    <w:rsid w:val="000C636D"/>
    <w:rsid w:val="000C7043"/>
    <w:rsid w:val="000C79EB"/>
    <w:rsid w:val="000C7B56"/>
    <w:rsid w:val="000D0066"/>
    <w:rsid w:val="000D1003"/>
    <w:rsid w:val="000D142C"/>
    <w:rsid w:val="000D147B"/>
    <w:rsid w:val="000D15C0"/>
    <w:rsid w:val="000D1E73"/>
    <w:rsid w:val="000D3887"/>
    <w:rsid w:val="000D3957"/>
    <w:rsid w:val="000D6CE8"/>
    <w:rsid w:val="000D6F81"/>
    <w:rsid w:val="000D722F"/>
    <w:rsid w:val="000E0314"/>
    <w:rsid w:val="000E0412"/>
    <w:rsid w:val="000E04C1"/>
    <w:rsid w:val="000E075A"/>
    <w:rsid w:val="000E1798"/>
    <w:rsid w:val="000E1893"/>
    <w:rsid w:val="000E2436"/>
    <w:rsid w:val="000E253F"/>
    <w:rsid w:val="000E32FB"/>
    <w:rsid w:val="000E337A"/>
    <w:rsid w:val="000E3795"/>
    <w:rsid w:val="000E39B9"/>
    <w:rsid w:val="000E4608"/>
    <w:rsid w:val="000E4853"/>
    <w:rsid w:val="000E6626"/>
    <w:rsid w:val="000E6AA3"/>
    <w:rsid w:val="000E6F5D"/>
    <w:rsid w:val="000E710C"/>
    <w:rsid w:val="000F0496"/>
    <w:rsid w:val="000F13F2"/>
    <w:rsid w:val="000F205F"/>
    <w:rsid w:val="000F2576"/>
    <w:rsid w:val="000F2EEF"/>
    <w:rsid w:val="000F3476"/>
    <w:rsid w:val="000F347C"/>
    <w:rsid w:val="000F352D"/>
    <w:rsid w:val="000F5373"/>
    <w:rsid w:val="000F55E5"/>
    <w:rsid w:val="000F5717"/>
    <w:rsid w:val="000F63DD"/>
    <w:rsid w:val="000F69EA"/>
    <w:rsid w:val="000F6B17"/>
    <w:rsid w:val="000F6D7F"/>
    <w:rsid w:val="000F6FF4"/>
    <w:rsid w:val="000F7066"/>
    <w:rsid w:val="00100244"/>
    <w:rsid w:val="0010321A"/>
    <w:rsid w:val="00104B2C"/>
    <w:rsid w:val="00105192"/>
    <w:rsid w:val="00105AC6"/>
    <w:rsid w:val="00106636"/>
    <w:rsid w:val="001067F7"/>
    <w:rsid w:val="00106E43"/>
    <w:rsid w:val="00110A66"/>
    <w:rsid w:val="001123D9"/>
    <w:rsid w:val="00112531"/>
    <w:rsid w:val="00112BA9"/>
    <w:rsid w:val="001148E8"/>
    <w:rsid w:val="00115D88"/>
    <w:rsid w:val="001163DB"/>
    <w:rsid w:val="00116DE6"/>
    <w:rsid w:val="0011791C"/>
    <w:rsid w:val="00117A8C"/>
    <w:rsid w:val="00117C62"/>
    <w:rsid w:val="00120997"/>
    <w:rsid w:val="00121852"/>
    <w:rsid w:val="001231B7"/>
    <w:rsid w:val="001231EA"/>
    <w:rsid w:val="00123BE7"/>
    <w:rsid w:val="00125223"/>
    <w:rsid w:val="001259E8"/>
    <w:rsid w:val="001262B0"/>
    <w:rsid w:val="001264B2"/>
    <w:rsid w:val="00127872"/>
    <w:rsid w:val="001279D5"/>
    <w:rsid w:val="001301DF"/>
    <w:rsid w:val="0013078C"/>
    <w:rsid w:val="00131314"/>
    <w:rsid w:val="00131FD6"/>
    <w:rsid w:val="00133C7D"/>
    <w:rsid w:val="00134781"/>
    <w:rsid w:val="00135DA0"/>
    <w:rsid w:val="0014075B"/>
    <w:rsid w:val="0014129C"/>
    <w:rsid w:val="00142BB2"/>
    <w:rsid w:val="00143340"/>
    <w:rsid w:val="00145594"/>
    <w:rsid w:val="00145881"/>
    <w:rsid w:val="00145B70"/>
    <w:rsid w:val="00146066"/>
    <w:rsid w:val="00146B2C"/>
    <w:rsid w:val="00147206"/>
    <w:rsid w:val="00147714"/>
    <w:rsid w:val="00147D61"/>
    <w:rsid w:val="00147F76"/>
    <w:rsid w:val="0015034F"/>
    <w:rsid w:val="00150DC6"/>
    <w:rsid w:val="0015126C"/>
    <w:rsid w:val="00152A39"/>
    <w:rsid w:val="00153BFC"/>
    <w:rsid w:val="001544D3"/>
    <w:rsid w:val="0015466D"/>
    <w:rsid w:val="001549ED"/>
    <w:rsid w:val="001552B3"/>
    <w:rsid w:val="00156297"/>
    <w:rsid w:val="00156452"/>
    <w:rsid w:val="00157F25"/>
    <w:rsid w:val="00160533"/>
    <w:rsid w:val="00160794"/>
    <w:rsid w:val="00161789"/>
    <w:rsid w:val="0016385F"/>
    <w:rsid w:val="00164C72"/>
    <w:rsid w:val="00166838"/>
    <w:rsid w:val="0016736A"/>
    <w:rsid w:val="00170376"/>
    <w:rsid w:val="00171D77"/>
    <w:rsid w:val="0017215C"/>
    <w:rsid w:val="00172CCE"/>
    <w:rsid w:val="00173D4E"/>
    <w:rsid w:val="00174055"/>
    <w:rsid w:val="0017417B"/>
    <w:rsid w:val="001746F8"/>
    <w:rsid w:val="00174E92"/>
    <w:rsid w:val="00176873"/>
    <w:rsid w:val="00176A4A"/>
    <w:rsid w:val="00176AB6"/>
    <w:rsid w:val="00176F70"/>
    <w:rsid w:val="00177053"/>
    <w:rsid w:val="00177854"/>
    <w:rsid w:val="0018047A"/>
    <w:rsid w:val="00180664"/>
    <w:rsid w:val="001808B4"/>
    <w:rsid w:val="00180EA6"/>
    <w:rsid w:val="00182AA3"/>
    <w:rsid w:val="00184517"/>
    <w:rsid w:val="0018513D"/>
    <w:rsid w:val="00185295"/>
    <w:rsid w:val="00185CF1"/>
    <w:rsid w:val="001868B7"/>
    <w:rsid w:val="0018744B"/>
    <w:rsid w:val="00187ABF"/>
    <w:rsid w:val="00187B8F"/>
    <w:rsid w:val="00190081"/>
    <w:rsid w:val="00190911"/>
    <w:rsid w:val="00191C47"/>
    <w:rsid w:val="00192181"/>
    <w:rsid w:val="00193211"/>
    <w:rsid w:val="001939B2"/>
    <w:rsid w:val="00193D02"/>
    <w:rsid w:val="00194874"/>
    <w:rsid w:val="0019583E"/>
    <w:rsid w:val="00196387"/>
    <w:rsid w:val="00197F75"/>
    <w:rsid w:val="001A1307"/>
    <w:rsid w:val="001A136B"/>
    <w:rsid w:val="001A1DF9"/>
    <w:rsid w:val="001A2229"/>
    <w:rsid w:val="001A32BE"/>
    <w:rsid w:val="001A446D"/>
    <w:rsid w:val="001A49DD"/>
    <w:rsid w:val="001A4F4B"/>
    <w:rsid w:val="001A5FCD"/>
    <w:rsid w:val="001A61E6"/>
    <w:rsid w:val="001A65C3"/>
    <w:rsid w:val="001B01F4"/>
    <w:rsid w:val="001B07EA"/>
    <w:rsid w:val="001B0EC8"/>
    <w:rsid w:val="001B142D"/>
    <w:rsid w:val="001B2D24"/>
    <w:rsid w:val="001B3E5D"/>
    <w:rsid w:val="001B3F1A"/>
    <w:rsid w:val="001B4B08"/>
    <w:rsid w:val="001B4BC6"/>
    <w:rsid w:val="001B4F79"/>
    <w:rsid w:val="001B6347"/>
    <w:rsid w:val="001B7E16"/>
    <w:rsid w:val="001C0D50"/>
    <w:rsid w:val="001C1E86"/>
    <w:rsid w:val="001C1FFE"/>
    <w:rsid w:val="001C20B3"/>
    <w:rsid w:val="001C231F"/>
    <w:rsid w:val="001C2576"/>
    <w:rsid w:val="001C2EB9"/>
    <w:rsid w:val="001C3017"/>
    <w:rsid w:val="001C3D8E"/>
    <w:rsid w:val="001C4A3A"/>
    <w:rsid w:val="001C4AC3"/>
    <w:rsid w:val="001C5A0B"/>
    <w:rsid w:val="001C5B08"/>
    <w:rsid w:val="001C6883"/>
    <w:rsid w:val="001C6B9B"/>
    <w:rsid w:val="001C6C10"/>
    <w:rsid w:val="001C77E2"/>
    <w:rsid w:val="001D0945"/>
    <w:rsid w:val="001D0E49"/>
    <w:rsid w:val="001D0E70"/>
    <w:rsid w:val="001D12C9"/>
    <w:rsid w:val="001D2238"/>
    <w:rsid w:val="001D381D"/>
    <w:rsid w:val="001D3C96"/>
    <w:rsid w:val="001D4160"/>
    <w:rsid w:val="001D44B7"/>
    <w:rsid w:val="001D4940"/>
    <w:rsid w:val="001D4B55"/>
    <w:rsid w:val="001D5C1B"/>
    <w:rsid w:val="001D6ACC"/>
    <w:rsid w:val="001D7016"/>
    <w:rsid w:val="001E0502"/>
    <w:rsid w:val="001E07A7"/>
    <w:rsid w:val="001E128A"/>
    <w:rsid w:val="001E1678"/>
    <w:rsid w:val="001E1BFE"/>
    <w:rsid w:val="001E2B02"/>
    <w:rsid w:val="001E348F"/>
    <w:rsid w:val="001E3883"/>
    <w:rsid w:val="001E3F44"/>
    <w:rsid w:val="001E4555"/>
    <w:rsid w:val="001E5103"/>
    <w:rsid w:val="001E5323"/>
    <w:rsid w:val="001E53B8"/>
    <w:rsid w:val="001E5C9E"/>
    <w:rsid w:val="001F0832"/>
    <w:rsid w:val="001F2107"/>
    <w:rsid w:val="001F2B53"/>
    <w:rsid w:val="001F3DBE"/>
    <w:rsid w:val="001F42EC"/>
    <w:rsid w:val="001F45FE"/>
    <w:rsid w:val="001F5C18"/>
    <w:rsid w:val="001F5ED8"/>
    <w:rsid w:val="001F6242"/>
    <w:rsid w:val="001F6467"/>
    <w:rsid w:val="001F6AE7"/>
    <w:rsid w:val="001F7829"/>
    <w:rsid w:val="002003DC"/>
    <w:rsid w:val="00200AAE"/>
    <w:rsid w:val="00201F62"/>
    <w:rsid w:val="00203CB7"/>
    <w:rsid w:val="00203D1A"/>
    <w:rsid w:val="00204EF0"/>
    <w:rsid w:val="0020581E"/>
    <w:rsid w:val="00205A52"/>
    <w:rsid w:val="00206BEB"/>
    <w:rsid w:val="002103F4"/>
    <w:rsid w:val="002104A5"/>
    <w:rsid w:val="00211293"/>
    <w:rsid w:val="00211703"/>
    <w:rsid w:val="00211A6A"/>
    <w:rsid w:val="00212775"/>
    <w:rsid w:val="002127F5"/>
    <w:rsid w:val="0021326A"/>
    <w:rsid w:val="002142DC"/>
    <w:rsid w:val="00214343"/>
    <w:rsid w:val="0021451A"/>
    <w:rsid w:val="00215923"/>
    <w:rsid w:val="00215B0F"/>
    <w:rsid w:val="00216DA4"/>
    <w:rsid w:val="002176BB"/>
    <w:rsid w:val="002179C8"/>
    <w:rsid w:val="00217B43"/>
    <w:rsid w:val="00220102"/>
    <w:rsid w:val="0022025E"/>
    <w:rsid w:val="0022177F"/>
    <w:rsid w:val="0022217C"/>
    <w:rsid w:val="00222448"/>
    <w:rsid w:val="002233BB"/>
    <w:rsid w:val="00223516"/>
    <w:rsid w:val="0022455F"/>
    <w:rsid w:val="00224DA5"/>
    <w:rsid w:val="00227B05"/>
    <w:rsid w:val="0023071A"/>
    <w:rsid w:val="00233478"/>
    <w:rsid w:val="002335CD"/>
    <w:rsid w:val="00233D4A"/>
    <w:rsid w:val="00234718"/>
    <w:rsid w:val="00234888"/>
    <w:rsid w:val="00234A9E"/>
    <w:rsid w:val="00236247"/>
    <w:rsid w:val="002367DC"/>
    <w:rsid w:val="00236C58"/>
    <w:rsid w:val="00237DB8"/>
    <w:rsid w:val="00237E02"/>
    <w:rsid w:val="00240380"/>
    <w:rsid w:val="0024081B"/>
    <w:rsid w:val="0024132B"/>
    <w:rsid w:val="002416DF"/>
    <w:rsid w:val="0024235B"/>
    <w:rsid w:val="00242878"/>
    <w:rsid w:val="00242C79"/>
    <w:rsid w:val="002439CD"/>
    <w:rsid w:val="00243C8D"/>
    <w:rsid w:val="00245463"/>
    <w:rsid w:val="00245999"/>
    <w:rsid w:val="00245F3D"/>
    <w:rsid w:val="0024694D"/>
    <w:rsid w:val="002472E2"/>
    <w:rsid w:val="00250784"/>
    <w:rsid w:val="00250786"/>
    <w:rsid w:val="00251163"/>
    <w:rsid w:val="00252204"/>
    <w:rsid w:val="00254480"/>
    <w:rsid w:val="00254F35"/>
    <w:rsid w:val="00254F90"/>
    <w:rsid w:val="002552AC"/>
    <w:rsid w:val="00255779"/>
    <w:rsid w:val="0025587D"/>
    <w:rsid w:val="00255A2F"/>
    <w:rsid w:val="00255FCE"/>
    <w:rsid w:val="00256668"/>
    <w:rsid w:val="002569F8"/>
    <w:rsid w:val="00256C6D"/>
    <w:rsid w:val="002571C9"/>
    <w:rsid w:val="00257289"/>
    <w:rsid w:val="002578DB"/>
    <w:rsid w:val="00257C42"/>
    <w:rsid w:val="00260ED3"/>
    <w:rsid w:val="0026156D"/>
    <w:rsid w:val="00262A7C"/>
    <w:rsid w:val="002631C5"/>
    <w:rsid w:val="00263216"/>
    <w:rsid w:val="002638BF"/>
    <w:rsid w:val="00263960"/>
    <w:rsid w:val="002639AA"/>
    <w:rsid w:val="0026620A"/>
    <w:rsid w:val="00266EB5"/>
    <w:rsid w:val="002679A2"/>
    <w:rsid w:val="00271FA9"/>
    <w:rsid w:val="002722A7"/>
    <w:rsid w:val="002727B1"/>
    <w:rsid w:val="00273056"/>
    <w:rsid w:val="0027475C"/>
    <w:rsid w:val="00274C90"/>
    <w:rsid w:val="00275E42"/>
    <w:rsid w:val="00276435"/>
    <w:rsid w:val="00276742"/>
    <w:rsid w:val="00277176"/>
    <w:rsid w:val="00280236"/>
    <w:rsid w:val="00280F93"/>
    <w:rsid w:val="00281567"/>
    <w:rsid w:val="00283556"/>
    <w:rsid w:val="00283C39"/>
    <w:rsid w:val="00283D9C"/>
    <w:rsid w:val="00285F75"/>
    <w:rsid w:val="002860D9"/>
    <w:rsid w:val="00286172"/>
    <w:rsid w:val="00286255"/>
    <w:rsid w:val="002862D8"/>
    <w:rsid w:val="00286E27"/>
    <w:rsid w:val="00290A63"/>
    <w:rsid w:val="00292C1D"/>
    <w:rsid w:val="0029379F"/>
    <w:rsid w:val="002937F0"/>
    <w:rsid w:val="00293E34"/>
    <w:rsid w:val="0029520B"/>
    <w:rsid w:val="00295D6F"/>
    <w:rsid w:val="002961F9"/>
    <w:rsid w:val="0029631C"/>
    <w:rsid w:val="00296574"/>
    <w:rsid w:val="002968E4"/>
    <w:rsid w:val="002973F5"/>
    <w:rsid w:val="002975E1"/>
    <w:rsid w:val="002A0FE5"/>
    <w:rsid w:val="002A1A3F"/>
    <w:rsid w:val="002A1D9F"/>
    <w:rsid w:val="002A2DEC"/>
    <w:rsid w:val="002A465A"/>
    <w:rsid w:val="002A4DFC"/>
    <w:rsid w:val="002A69E4"/>
    <w:rsid w:val="002A6BAF"/>
    <w:rsid w:val="002A6F12"/>
    <w:rsid w:val="002A72E4"/>
    <w:rsid w:val="002A73D2"/>
    <w:rsid w:val="002B0B51"/>
    <w:rsid w:val="002B2C12"/>
    <w:rsid w:val="002B35C5"/>
    <w:rsid w:val="002B431C"/>
    <w:rsid w:val="002B4CE8"/>
    <w:rsid w:val="002B530E"/>
    <w:rsid w:val="002B57E2"/>
    <w:rsid w:val="002C0405"/>
    <w:rsid w:val="002C0C64"/>
    <w:rsid w:val="002C213B"/>
    <w:rsid w:val="002C2194"/>
    <w:rsid w:val="002C23CC"/>
    <w:rsid w:val="002C262C"/>
    <w:rsid w:val="002C2868"/>
    <w:rsid w:val="002C28D4"/>
    <w:rsid w:val="002C2E45"/>
    <w:rsid w:val="002C3D4F"/>
    <w:rsid w:val="002C46F7"/>
    <w:rsid w:val="002C47F1"/>
    <w:rsid w:val="002C4C3C"/>
    <w:rsid w:val="002C528D"/>
    <w:rsid w:val="002C54A6"/>
    <w:rsid w:val="002C5DD6"/>
    <w:rsid w:val="002C6151"/>
    <w:rsid w:val="002C6E67"/>
    <w:rsid w:val="002D035A"/>
    <w:rsid w:val="002D0C1E"/>
    <w:rsid w:val="002D2FA6"/>
    <w:rsid w:val="002D6D4E"/>
    <w:rsid w:val="002D6F23"/>
    <w:rsid w:val="002D72F8"/>
    <w:rsid w:val="002D7777"/>
    <w:rsid w:val="002E2807"/>
    <w:rsid w:val="002E3736"/>
    <w:rsid w:val="002E3BD4"/>
    <w:rsid w:val="002E4232"/>
    <w:rsid w:val="002E4C9E"/>
    <w:rsid w:val="002E52D6"/>
    <w:rsid w:val="002E540F"/>
    <w:rsid w:val="002E55B0"/>
    <w:rsid w:val="002E58A7"/>
    <w:rsid w:val="002F07F5"/>
    <w:rsid w:val="002F0B6B"/>
    <w:rsid w:val="002F1020"/>
    <w:rsid w:val="002F2137"/>
    <w:rsid w:val="002F3300"/>
    <w:rsid w:val="002F3486"/>
    <w:rsid w:val="002F4317"/>
    <w:rsid w:val="002F4AA4"/>
    <w:rsid w:val="002F73BE"/>
    <w:rsid w:val="002F7838"/>
    <w:rsid w:val="0030019D"/>
    <w:rsid w:val="0030025A"/>
    <w:rsid w:val="00300511"/>
    <w:rsid w:val="003008AD"/>
    <w:rsid w:val="003010D6"/>
    <w:rsid w:val="00301F86"/>
    <w:rsid w:val="0030253C"/>
    <w:rsid w:val="0030553E"/>
    <w:rsid w:val="00305765"/>
    <w:rsid w:val="00306721"/>
    <w:rsid w:val="00307702"/>
    <w:rsid w:val="0030793B"/>
    <w:rsid w:val="003104D8"/>
    <w:rsid w:val="00310B2A"/>
    <w:rsid w:val="0031126F"/>
    <w:rsid w:val="003119C7"/>
    <w:rsid w:val="00312D23"/>
    <w:rsid w:val="00313768"/>
    <w:rsid w:val="00313D6E"/>
    <w:rsid w:val="00314948"/>
    <w:rsid w:val="0031513C"/>
    <w:rsid w:val="0031620F"/>
    <w:rsid w:val="003166B9"/>
    <w:rsid w:val="00317112"/>
    <w:rsid w:val="003179AF"/>
    <w:rsid w:val="00317B31"/>
    <w:rsid w:val="00322A90"/>
    <w:rsid w:val="00322E2F"/>
    <w:rsid w:val="00322E3D"/>
    <w:rsid w:val="003234DD"/>
    <w:rsid w:val="00323B05"/>
    <w:rsid w:val="00324D22"/>
    <w:rsid w:val="00325078"/>
    <w:rsid w:val="00327F0F"/>
    <w:rsid w:val="00330573"/>
    <w:rsid w:val="00330A82"/>
    <w:rsid w:val="003313A8"/>
    <w:rsid w:val="00331508"/>
    <w:rsid w:val="00332AC8"/>
    <w:rsid w:val="0033363D"/>
    <w:rsid w:val="003351BF"/>
    <w:rsid w:val="003379BE"/>
    <w:rsid w:val="00342BA0"/>
    <w:rsid w:val="00343AA8"/>
    <w:rsid w:val="00343CDF"/>
    <w:rsid w:val="00343FFD"/>
    <w:rsid w:val="00344FF4"/>
    <w:rsid w:val="003453B5"/>
    <w:rsid w:val="003462DD"/>
    <w:rsid w:val="0034728A"/>
    <w:rsid w:val="003473D7"/>
    <w:rsid w:val="00347972"/>
    <w:rsid w:val="00350B8C"/>
    <w:rsid w:val="00351ABF"/>
    <w:rsid w:val="00351D63"/>
    <w:rsid w:val="00352AC6"/>
    <w:rsid w:val="003534FD"/>
    <w:rsid w:val="00353872"/>
    <w:rsid w:val="00355DFF"/>
    <w:rsid w:val="00356102"/>
    <w:rsid w:val="00357AF5"/>
    <w:rsid w:val="0036011E"/>
    <w:rsid w:val="00360BD3"/>
    <w:rsid w:val="0036301F"/>
    <w:rsid w:val="00363405"/>
    <w:rsid w:val="003634C1"/>
    <w:rsid w:val="0036449A"/>
    <w:rsid w:val="00364F52"/>
    <w:rsid w:val="00365609"/>
    <w:rsid w:val="00366117"/>
    <w:rsid w:val="003669F6"/>
    <w:rsid w:val="00366FCB"/>
    <w:rsid w:val="003672AD"/>
    <w:rsid w:val="00367441"/>
    <w:rsid w:val="0037043B"/>
    <w:rsid w:val="00370882"/>
    <w:rsid w:val="00370D41"/>
    <w:rsid w:val="00371F06"/>
    <w:rsid w:val="003741E9"/>
    <w:rsid w:val="003751A4"/>
    <w:rsid w:val="00375FD3"/>
    <w:rsid w:val="0037601D"/>
    <w:rsid w:val="00376C73"/>
    <w:rsid w:val="00377FEF"/>
    <w:rsid w:val="00380681"/>
    <w:rsid w:val="00380F97"/>
    <w:rsid w:val="003818BC"/>
    <w:rsid w:val="00381A53"/>
    <w:rsid w:val="003824A6"/>
    <w:rsid w:val="00382971"/>
    <w:rsid w:val="003830AF"/>
    <w:rsid w:val="00383393"/>
    <w:rsid w:val="003836C4"/>
    <w:rsid w:val="00383826"/>
    <w:rsid w:val="00383F5B"/>
    <w:rsid w:val="00387FFA"/>
    <w:rsid w:val="00391896"/>
    <w:rsid w:val="0039228D"/>
    <w:rsid w:val="00392429"/>
    <w:rsid w:val="0039253B"/>
    <w:rsid w:val="003927FD"/>
    <w:rsid w:val="003950E8"/>
    <w:rsid w:val="00395926"/>
    <w:rsid w:val="00395F17"/>
    <w:rsid w:val="0039620E"/>
    <w:rsid w:val="00396B38"/>
    <w:rsid w:val="00396D56"/>
    <w:rsid w:val="003A06E7"/>
    <w:rsid w:val="003A0801"/>
    <w:rsid w:val="003A0DEB"/>
    <w:rsid w:val="003A1E7E"/>
    <w:rsid w:val="003A271E"/>
    <w:rsid w:val="003A3163"/>
    <w:rsid w:val="003A5061"/>
    <w:rsid w:val="003A7757"/>
    <w:rsid w:val="003B0C5E"/>
    <w:rsid w:val="003B14FE"/>
    <w:rsid w:val="003B17AE"/>
    <w:rsid w:val="003B22AE"/>
    <w:rsid w:val="003B29DA"/>
    <w:rsid w:val="003B386D"/>
    <w:rsid w:val="003B4984"/>
    <w:rsid w:val="003B4E90"/>
    <w:rsid w:val="003B50F1"/>
    <w:rsid w:val="003B5B40"/>
    <w:rsid w:val="003B6309"/>
    <w:rsid w:val="003B6E91"/>
    <w:rsid w:val="003B6F72"/>
    <w:rsid w:val="003C0245"/>
    <w:rsid w:val="003C0D06"/>
    <w:rsid w:val="003C0E54"/>
    <w:rsid w:val="003C1F0C"/>
    <w:rsid w:val="003C4606"/>
    <w:rsid w:val="003C4DB2"/>
    <w:rsid w:val="003C60C6"/>
    <w:rsid w:val="003C70D1"/>
    <w:rsid w:val="003C7BE0"/>
    <w:rsid w:val="003C7C8E"/>
    <w:rsid w:val="003D0038"/>
    <w:rsid w:val="003D0DC1"/>
    <w:rsid w:val="003D10C5"/>
    <w:rsid w:val="003D1261"/>
    <w:rsid w:val="003D1459"/>
    <w:rsid w:val="003D232C"/>
    <w:rsid w:val="003D28CF"/>
    <w:rsid w:val="003D2B1D"/>
    <w:rsid w:val="003D4F7C"/>
    <w:rsid w:val="003D5849"/>
    <w:rsid w:val="003E0595"/>
    <w:rsid w:val="003E1594"/>
    <w:rsid w:val="003E1947"/>
    <w:rsid w:val="003E1EC6"/>
    <w:rsid w:val="003E22A1"/>
    <w:rsid w:val="003E24CB"/>
    <w:rsid w:val="003E2FF8"/>
    <w:rsid w:val="003E4610"/>
    <w:rsid w:val="003E653E"/>
    <w:rsid w:val="003E7A19"/>
    <w:rsid w:val="003F263D"/>
    <w:rsid w:val="003F39DF"/>
    <w:rsid w:val="003F47A7"/>
    <w:rsid w:val="003F53A0"/>
    <w:rsid w:val="003F58C7"/>
    <w:rsid w:val="003F71C1"/>
    <w:rsid w:val="003F7347"/>
    <w:rsid w:val="003F7E08"/>
    <w:rsid w:val="00401D69"/>
    <w:rsid w:val="00401DDE"/>
    <w:rsid w:val="00402098"/>
    <w:rsid w:val="004020B1"/>
    <w:rsid w:val="00402785"/>
    <w:rsid w:val="00402E3A"/>
    <w:rsid w:val="0040394E"/>
    <w:rsid w:val="00404DDE"/>
    <w:rsid w:val="004052AE"/>
    <w:rsid w:val="004059A9"/>
    <w:rsid w:val="004059F7"/>
    <w:rsid w:val="00405A3B"/>
    <w:rsid w:val="00406247"/>
    <w:rsid w:val="00406354"/>
    <w:rsid w:val="00406822"/>
    <w:rsid w:val="00407164"/>
    <w:rsid w:val="00407DDD"/>
    <w:rsid w:val="00410165"/>
    <w:rsid w:val="00411507"/>
    <w:rsid w:val="0041327F"/>
    <w:rsid w:val="004146F1"/>
    <w:rsid w:val="004166E7"/>
    <w:rsid w:val="004173D8"/>
    <w:rsid w:val="004206CE"/>
    <w:rsid w:val="00420871"/>
    <w:rsid w:val="00421048"/>
    <w:rsid w:val="004222DA"/>
    <w:rsid w:val="00422F18"/>
    <w:rsid w:val="00423FFB"/>
    <w:rsid w:val="0042519C"/>
    <w:rsid w:val="00425D54"/>
    <w:rsid w:val="0042624A"/>
    <w:rsid w:val="00427D8F"/>
    <w:rsid w:val="004303E5"/>
    <w:rsid w:val="004307A4"/>
    <w:rsid w:val="00433392"/>
    <w:rsid w:val="00433611"/>
    <w:rsid w:val="004351BD"/>
    <w:rsid w:val="004370C1"/>
    <w:rsid w:val="00437660"/>
    <w:rsid w:val="00437CBE"/>
    <w:rsid w:val="00440923"/>
    <w:rsid w:val="00441714"/>
    <w:rsid w:val="00441B70"/>
    <w:rsid w:val="00441D92"/>
    <w:rsid w:val="00442181"/>
    <w:rsid w:val="00442377"/>
    <w:rsid w:val="0044269D"/>
    <w:rsid w:val="00442C58"/>
    <w:rsid w:val="00442FDD"/>
    <w:rsid w:val="004437A5"/>
    <w:rsid w:val="00444345"/>
    <w:rsid w:val="004453B7"/>
    <w:rsid w:val="0044565A"/>
    <w:rsid w:val="00445835"/>
    <w:rsid w:val="00446B9E"/>
    <w:rsid w:val="004473D2"/>
    <w:rsid w:val="00450AC9"/>
    <w:rsid w:val="0045161D"/>
    <w:rsid w:val="00452210"/>
    <w:rsid w:val="004525A1"/>
    <w:rsid w:val="00452ECD"/>
    <w:rsid w:val="00454467"/>
    <w:rsid w:val="004551AE"/>
    <w:rsid w:val="00455EB3"/>
    <w:rsid w:val="00457233"/>
    <w:rsid w:val="004577F1"/>
    <w:rsid w:val="004603F9"/>
    <w:rsid w:val="0046124E"/>
    <w:rsid w:val="0046173A"/>
    <w:rsid w:val="004630A7"/>
    <w:rsid w:val="00464AF0"/>
    <w:rsid w:val="00464CA3"/>
    <w:rsid w:val="00464D75"/>
    <w:rsid w:val="004655AF"/>
    <w:rsid w:val="00465B30"/>
    <w:rsid w:val="004674D2"/>
    <w:rsid w:val="00467965"/>
    <w:rsid w:val="00470FC7"/>
    <w:rsid w:val="004710FB"/>
    <w:rsid w:val="00471828"/>
    <w:rsid w:val="00471F97"/>
    <w:rsid w:val="00472473"/>
    <w:rsid w:val="00473A4A"/>
    <w:rsid w:val="004744D0"/>
    <w:rsid w:val="00474727"/>
    <w:rsid w:val="00474D65"/>
    <w:rsid w:val="00474D67"/>
    <w:rsid w:val="00474E44"/>
    <w:rsid w:val="00476106"/>
    <w:rsid w:val="0047732D"/>
    <w:rsid w:val="00477384"/>
    <w:rsid w:val="004800CC"/>
    <w:rsid w:val="0048045D"/>
    <w:rsid w:val="00482092"/>
    <w:rsid w:val="00482D03"/>
    <w:rsid w:val="004838B0"/>
    <w:rsid w:val="00484712"/>
    <w:rsid w:val="00484DA2"/>
    <w:rsid w:val="00485BED"/>
    <w:rsid w:val="0048609E"/>
    <w:rsid w:val="00486866"/>
    <w:rsid w:val="00490A60"/>
    <w:rsid w:val="00490E2C"/>
    <w:rsid w:val="00492246"/>
    <w:rsid w:val="004937B6"/>
    <w:rsid w:val="00493A01"/>
    <w:rsid w:val="00494A07"/>
    <w:rsid w:val="00494E63"/>
    <w:rsid w:val="00495ADA"/>
    <w:rsid w:val="00496CD4"/>
    <w:rsid w:val="00496D08"/>
    <w:rsid w:val="004A123A"/>
    <w:rsid w:val="004A2994"/>
    <w:rsid w:val="004A2DD4"/>
    <w:rsid w:val="004A309E"/>
    <w:rsid w:val="004A3699"/>
    <w:rsid w:val="004A441A"/>
    <w:rsid w:val="004A4678"/>
    <w:rsid w:val="004A56E6"/>
    <w:rsid w:val="004A5A9C"/>
    <w:rsid w:val="004A6208"/>
    <w:rsid w:val="004A7890"/>
    <w:rsid w:val="004B060F"/>
    <w:rsid w:val="004B1D6C"/>
    <w:rsid w:val="004B1F94"/>
    <w:rsid w:val="004B23A1"/>
    <w:rsid w:val="004B2EBE"/>
    <w:rsid w:val="004B35C2"/>
    <w:rsid w:val="004B43B2"/>
    <w:rsid w:val="004B46CC"/>
    <w:rsid w:val="004B48EC"/>
    <w:rsid w:val="004B55B1"/>
    <w:rsid w:val="004B5676"/>
    <w:rsid w:val="004B5EA7"/>
    <w:rsid w:val="004B67E5"/>
    <w:rsid w:val="004B7051"/>
    <w:rsid w:val="004C1E60"/>
    <w:rsid w:val="004C44D0"/>
    <w:rsid w:val="004C61D0"/>
    <w:rsid w:val="004C6436"/>
    <w:rsid w:val="004C6542"/>
    <w:rsid w:val="004C753F"/>
    <w:rsid w:val="004C7670"/>
    <w:rsid w:val="004C7D51"/>
    <w:rsid w:val="004C7FB8"/>
    <w:rsid w:val="004D0640"/>
    <w:rsid w:val="004D0A91"/>
    <w:rsid w:val="004D2F3D"/>
    <w:rsid w:val="004D3E0E"/>
    <w:rsid w:val="004D4A5D"/>
    <w:rsid w:val="004D4E74"/>
    <w:rsid w:val="004D5156"/>
    <w:rsid w:val="004D5F7D"/>
    <w:rsid w:val="004D6B2A"/>
    <w:rsid w:val="004D6E92"/>
    <w:rsid w:val="004D73E8"/>
    <w:rsid w:val="004E0511"/>
    <w:rsid w:val="004E0AD5"/>
    <w:rsid w:val="004E1380"/>
    <w:rsid w:val="004E2372"/>
    <w:rsid w:val="004E2895"/>
    <w:rsid w:val="004E2E39"/>
    <w:rsid w:val="004E2F2C"/>
    <w:rsid w:val="004E3907"/>
    <w:rsid w:val="004E40BD"/>
    <w:rsid w:val="004E4A33"/>
    <w:rsid w:val="004E4E6E"/>
    <w:rsid w:val="004E5D11"/>
    <w:rsid w:val="004E6A11"/>
    <w:rsid w:val="004E6CC1"/>
    <w:rsid w:val="004E737A"/>
    <w:rsid w:val="004E76C1"/>
    <w:rsid w:val="004E77B0"/>
    <w:rsid w:val="004E79D9"/>
    <w:rsid w:val="004F013E"/>
    <w:rsid w:val="004F12EB"/>
    <w:rsid w:val="004F14C6"/>
    <w:rsid w:val="004F2E2C"/>
    <w:rsid w:val="004F2F2B"/>
    <w:rsid w:val="004F3466"/>
    <w:rsid w:val="004F5521"/>
    <w:rsid w:val="004F5730"/>
    <w:rsid w:val="004F5D9E"/>
    <w:rsid w:val="004F5DE1"/>
    <w:rsid w:val="004F6FBA"/>
    <w:rsid w:val="004F740A"/>
    <w:rsid w:val="004F77C8"/>
    <w:rsid w:val="00500D0A"/>
    <w:rsid w:val="00502656"/>
    <w:rsid w:val="005026D9"/>
    <w:rsid w:val="00502811"/>
    <w:rsid w:val="00502C0A"/>
    <w:rsid w:val="005034B4"/>
    <w:rsid w:val="005034CC"/>
    <w:rsid w:val="00503D96"/>
    <w:rsid w:val="00506E6B"/>
    <w:rsid w:val="005072FE"/>
    <w:rsid w:val="00507C28"/>
    <w:rsid w:val="00507E1E"/>
    <w:rsid w:val="00510305"/>
    <w:rsid w:val="005133B5"/>
    <w:rsid w:val="00513F7F"/>
    <w:rsid w:val="00514BF6"/>
    <w:rsid w:val="0051571D"/>
    <w:rsid w:val="0051590A"/>
    <w:rsid w:val="00515E59"/>
    <w:rsid w:val="00516FD9"/>
    <w:rsid w:val="0051746E"/>
    <w:rsid w:val="00521A8C"/>
    <w:rsid w:val="00522BBD"/>
    <w:rsid w:val="00523434"/>
    <w:rsid w:val="00523719"/>
    <w:rsid w:val="00523C20"/>
    <w:rsid w:val="00524B0F"/>
    <w:rsid w:val="0052529A"/>
    <w:rsid w:val="005272C9"/>
    <w:rsid w:val="00527F5E"/>
    <w:rsid w:val="00530B87"/>
    <w:rsid w:val="00532625"/>
    <w:rsid w:val="005328AC"/>
    <w:rsid w:val="00532D6C"/>
    <w:rsid w:val="00533C77"/>
    <w:rsid w:val="00533CE9"/>
    <w:rsid w:val="005343A9"/>
    <w:rsid w:val="005353D4"/>
    <w:rsid w:val="00535F06"/>
    <w:rsid w:val="00536C62"/>
    <w:rsid w:val="00537930"/>
    <w:rsid w:val="005402BC"/>
    <w:rsid w:val="005403E8"/>
    <w:rsid w:val="005422A8"/>
    <w:rsid w:val="00544C8B"/>
    <w:rsid w:val="00544ED0"/>
    <w:rsid w:val="005457DF"/>
    <w:rsid w:val="005478D7"/>
    <w:rsid w:val="005510C3"/>
    <w:rsid w:val="005514E1"/>
    <w:rsid w:val="00551786"/>
    <w:rsid w:val="00552101"/>
    <w:rsid w:val="00552BAA"/>
    <w:rsid w:val="00552BCF"/>
    <w:rsid w:val="00553EBB"/>
    <w:rsid w:val="00554953"/>
    <w:rsid w:val="00554FD6"/>
    <w:rsid w:val="0055578E"/>
    <w:rsid w:val="00555CE2"/>
    <w:rsid w:val="00556F6F"/>
    <w:rsid w:val="00557136"/>
    <w:rsid w:val="00557A30"/>
    <w:rsid w:val="00561EE9"/>
    <w:rsid w:val="0056220E"/>
    <w:rsid w:val="00562228"/>
    <w:rsid w:val="00563765"/>
    <w:rsid w:val="0056389F"/>
    <w:rsid w:val="00563FAE"/>
    <w:rsid w:val="00564830"/>
    <w:rsid w:val="0056685E"/>
    <w:rsid w:val="00566B46"/>
    <w:rsid w:val="00567374"/>
    <w:rsid w:val="00567FEC"/>
    <w:rsid w:val="0057094B"/>
    <w:rsid w:val="005727D2"/>
    <w:rsid w:val="00572940"/>
    <w:rsid w:val="005743D3"/>
    <w:rsid w:val="005759EE"/>
    <w:rsid w:val="0057645F"/>
    <w:rsid w:val="00576C30"/>
    <w:rsid w:val="00576FCE"/>
    <w:rsid w:val="00577850"/>
    <w:rsid w:val="00581172"/>
    <w:rsid w:val="0058132E"/>
    <w:rsid w:val="005817ED"/>
    <w:rsid w:val="00581934"/>
    <w:rsid w:val="00582EFC"/>
    <w:rsid w:val="00583BA2"/>
    <w:rsid w:val="005840E1"/>
    <w:rsid w:val="0058422C"/>
    <w:rsid w:val="00584529"/>
    <w:rsid w:val="00584542"/>
    <w:rsid w:val="00584560"/>
    <w:rsid w:val="00584650"/>
    <w:rsid w:val="00585EC5"/>
    <w:rsid w:val="00586E2E"/>
    <w:rsid w:val="00587330"/>
    <w:rsid w:val="00587ABC"/>
    <w:rsid w:val="00587C2B"/>
    <w:rsid w:val="00587EC4"/>
    <w:rsid w:val="00590065"/>
    <w:rsid w:val="00590AB5"/>
    <w:rsid w:val="00590B9A"/>
    <w:rsid w:val="00591A60"/>
    <w:rsid w:val="005923C8"/>
    <w:rsid w:val="00592CFF"/>
    <w:rsid w:val="00592D1B"/>
    <w:rsid w:val="00595192"/>
    <w:rsid w:val="005956E4"/>
    <w:rsid w:val="00597734"/>
    <w:rsid w:val="005A0C03"/>
    <w:rsid w:val="005A0F98"/>
    <w:rsid w:val="005A200A"/>
    <w:rsid w:val="005A2581"/>
    <w:rsid w:val="005A3AFF"/>
    <w:rsid w:val="005A3F74"/>
    <w:rsid w:val="005A4619"/>
    <w:rsid w:val="005A4995"/>
    <w:rsid w:val="005A5239"/>
    <w:rsid w:val="005A5C0F"/>
    <w:rsid w:val="005A6E1B"/>
    <w:rsid w:val="005B14A8"/>
    <w:rsid w:val="005B1589"/>
    <w:rsid w:val="005B1EAE"/>
    <w:rsid w:val="005B260C"/>
    <w:rsid w:val="005B2EB9"/>
    <w:rsid w:val="005B6E14"/>
    <w:rsid w:val="005B6EA7"/>
    <w:rsid w:val="005C0147"/>
    <w:rsid w:val="005C0A05"/>
    <w:rsid w:val="005C0ABD"/>
    <w:rsid w:val="005C24DF"/>
    <w:rsid w:val="005C3583"/>
    <w:rsid w:val="005C42D3"/>
    <w:rsid w:val="005C43AF"/>
    <w:rsid w:val="005C50AB"/>
    <w:rsid w:val="005C683A"/>
    <w:rsid w:val="005C6E2F"/>
    <w:rsid w:val="005D0A4B"/>
    <w:rsid w:val="005D1020"/>
    <w:rsid w:val="005D10E2"/>
    <w:rsid w:val="005D141F"/>
    <w:rsid w:val="005D198C"/>
    <w:rsid w:val="005D20B4"/>
    <w:rsid w:val="005D235C"/>
    <w:rsid w:val="005D3473"/>
    <w:rsid w:val="005D3FEC"/>
    <w:rsid w:val="005D43B1"/>
    <w:rsid w:val="005D443D"/>
    <w:rsid w:val="005D4926"/>
    <w:rsid w:val="005D50CD"/>
    <w:rsid w:val="005D6833"/>
    <w:rsid w:val="005D6AB5"/>
    <w:rsid w:val="005D72FD"/>
    <w:rsid w:val="005D768C"/>
    <w:rsid w:val="005E1178"/>
    <w:rsid w:val="005E12E8"/>
    <w:rsid w:val="005E2606"/>
    <w:rsid w:val="005E3406"/>
    <w:rsid w:val="005E499D"/>
    <w:rsid w:val="005E5E69"/>
    <w:rsid w:val="005E615E"/>
    <w:rsid w:val="005E61B5"/>
    <w:rsid w:val="005E692F"/>
    <w:rsid w:val="005E6E95"/>
    <w:rsid w:val="005E72C3"/>
    <w:rsid w:val="005F1C49"/>
    <w:rsid w:val="005F2321"/>
    <w:rsid w:val="005F3F3A"/>
    <w:rsid w:val="005F3FF0"/>
    <w:rsid w:val="005F49F0"/>
    <w:rsid w:val="005F5597"/>
    <w:rsid w:val="005F73C6"/>
    <w:rsid w:val="005F7914"/>
    <w:rsid w:val="005F793C"/>
    <w:rsid w:val="00601873"/>
    <w:rsid w:val="00602D59"/>
    <w:rsid w:val="00603126"/>
    <w:rsid w:val="006032AF"/>
    <w:rsid w:val="00603EA5"/>
    <w:rsid w:val="00604721"/>
    <w:rsid w:val="00604D95"/>
    <w:rsid w:val="00606857"/>
    <w:rsid w:val="00606878"/>
    <w:rsid w:val="00606BCB"/>
    <w:rsid w:val="00607064"/>
    <w:rsid w:val="00607E44"/>
    <w:rsid w:val="00607E55"/>
    <w:rsid w:val="00607F0E"/>
    <w:rsid w:val="006106FC"/>
    <w:rsid w:val="006114CC"/>
    <w:rsid w:val="0061172F"/>
    <w:rsid w:val="00611B76"/>
    <w:rsid w:val="0061345D"/>
    <w:rsid w:val="00613DEE"/>
    <w:rsid w:val="0061432E"/>
    <w:rsid w:val="00614E1E"/>
    <w:rsid w:val="006156B5"/>
    <w:rsid w:val="0061607A"/>
    <w:rsid w:val="00616AF1"/>
    <w:rsid w:val="00620E3A"/>
    <w:rsid w:val="006218EB"/>
    <w:rsid w:val="00622052"/>
    <w:rsid w:val="00622D17"/>
    <w:rsid w:val="006240D1"/>
    <w:rsid w:val="00624418"/>
    <w:rsid w:val="006244C3"/>
    <w:rsid w:val="0062477A"/>
    <w:rsid w:val="00624EFC"/>
    <w:rsid w:val="0062524E"/>
    <w:rsid w:val="00625E20"/>
    <w:rsid w:val="006265BB"/>
    <w:rsid w:val="006273F8"/>
    <w:rsid w:val="006277BE"/>
    <w:rsid w:val="00627C54"/>
    <w:rsid w:val="006305B2"/>
    <w:rsid w:val="0063105E"/>
    <w:rsid w:val="006316C9"/>
    <w:rsid w:val="00631722"/>
    <w:rsid w:val="006325E0"/>
    <w:rsid w:val="00632C83"/>
    <w:rsid w:val="00633B36"/>
    <w:rsid w:val="00634131"/>
    <w:rsid w:val="00634473"/>
    <w:rsid w:val="0063673E"/>
    <w:rsid w:val="00636BF6"/>
    <w:rsid w:val="006370FF"/>
    <w:rsid w:val="00643187"/>
    <w:rsid w:val="0064319E"/>
    <w:rsid w:val="0064476F"/>
    <w:rsid w:val="00644835"/>
    <w:rsid w:val="00645A99"/>
    <w:rsid w:val="00646299"/>
    <w:rsid w:val="0064734B"/>
    <w:rsid w:val="00651419"/>
    <w:rsid w:val="00651852"/>
    <w:rsid w:val="006524C6"/>
    <w:rsid w:val="006535B0"/>
    <w:rsid w:val="00654E97"/>
    <w:rsid w:val="00655C09"/>
    <w:rsid w:val="00657099"/>
    <w:rsid w:val="00660750"/>
    <w:rsid w:val="00660A5F"/>
    <w:rsid w:val="00660BF1"/>
    <w:rsid w:val="00661591"/>
    <w:rsid w:val="006651B9"/>
    <w:rsid w:val="006652F7"/>
    <w:rsid w:val="00665407"/>
    <w:rsid w:val="0066614B"/>
    <w:rsid w:val="00666ADD"/>
    <w:rsid w:val="0066723F"/>
    <w:rsid w:val="006679EF"/>
    <w:rsid w:val="00670C21"/>
    <w:rsid w:val="00670F13"/>
    <w:rsid w:val="00670F42"/>
    <w:rsid w:val="0067115B"/>
    <w:rsid w:val="006713BE"/>
    <w:rsid w:val="00671648"/>
    <w:rsid w:val="00671E9B"/>
    <w:rsid w:val="006727E3"/>
    <w:rsid w:val="006729B7"/>
    <w:rsid w:val="00673EED"/>
    <w:rsid w:val="006743DA"/>
    <w:rsid w:val="00675468"/>
    <w:rsid w:val="00675F7B"/>
    <w:rsid w:val="00676661"/>
    <w:rsid w:val="0067714F"/>
    <w:rsid w:val="00680593"/>
    <w:rsid w:val="0068077E"/>
    <w:rsid w:val="00680D9D"/>
    <w:rsid w:val="00681358"/>
    <w:rsid w:val="00681625"/>
    <w:rsid w:val="00681BD6"/>
    <w:rsid w:val="006837B8"/>
    <w:rsid w:val="00683963"/>
    <w:rsid w:val="00685297"/>
    <w:rsid w:val="00685E6E"/>
    <w:rsid w:val="00690F40"/>
    <w:rsid w:val="00692551"/>
    <w:rsid w:val="00692B42"/>
    <w:rsid w:val="00692EE4"/>
    <w:rsid w:val="00693BAF"/>
    <w:rsid w:val="006946AE"/>
    <w:rsid w:val="0069497F"/>
    <w:rsid w:val="00694E25"/>
    <w:rsid w:val="00694FD6"/>
    <w:rsid w:val="006959A3"/>
    <w:rsid w:val="00695D8E"/>
    <w:rsid w:val="00697EBE"/>
    <w:rsid w:val="006A033A"/>
    <w:rsid w:val="006A2081"/>
    <w:rsid w:val="006A20F2"/>
    <w:rsid w:val="006A2387"/>
    <w:rsid w:val="006A320D"/>
    <w:rsid w:val="006A3470"/>
    <w:rsid w:val="006A3FAE"/>
    <w:rsid w:val="006A6564"/>
    <w:rsid w:val="006A6BB2"/>
    <w:rsid w:val="006A7961"/>
    <w:rsid w:val="006A7B6E"/>
    <w:rsid w:val="006B0966"/>
    <w:rsid w:val="006B10F4"/>
    <w:rsid w:val="006B13CC"/>
    <w:rsid w:val="006B2309"/>
    <w:rsid w:val="006B2808"/>
    <w:rsid w:val="006B3955"/>
    <w:rsid w:val="006B41AA"/>
    <w:rsid w:val="006B4BF5"/>
    <w:rsid w:val="006B5AB4"/>
    <w:rsid w:val="006B71A3"/>
    <w:rsid w:val="006B7B31"/>
    <w:rsid w:val="006C019E"/>
    <w:rsid w:val="006C0D2B"/>
    <w:rsid w:val="006C0E1B"/>
    <w:rsid w:val="006C0FEF"/>
    <w:rsid w:val="006C1331"/>
    <w:rsid w:val="006C1B23"/>
    <w:rsid w:val="006C3A1B"/>
    <w:rsid w:val="006C41EB"/>
    <w:rsid w:val="006C45F3"/>
    <w:rsid w:val="006C474C"/>
    <w:rsid w:val="006D0A4A"/>
    <w:rsid w:val="006D2456"/>
    <w:rsid w:val="006D2975"/>
    <w:rsid w:val="006D4C20"/>
    <w:rsid w:val="006D4F92"/>
    <w:rsid w:val="006D56BD"/>
    <w:rsid w:val="006D78C1"/>
    <w:rsid w:val="006D7A5F"/>
    <w:rsid w:val="006E0B4F"/>
    <w:rsid w:val="006E0F02"/>
    <w:rsid w:val="006E1B19"/>
    <w:rsid w:val="006E2051"/>
    <w:rsid w:val="006E2452"/>
    <w:rsid w:val="006E24B5"/>
    <w:rsid w:val="006E2951"/>
    <w:rsid w:val="006E33DE"/>
    <w:rsid w:val="006E4228"/>
    <w:rsid w:val="006E5337"/>
    <w:rsid w:val="006E5D16"/>
    <w:rsid w:val="006E620B"/>
    <w:rsid w:val="006E6508"/>
    <w:rsid w:val="006E65BC"/>
    <w:rsid w:val="006E76DF"/>
    <w:rsid w:val="006F0F41"/>
    <w:rsid w:val="006F0F84"/>
    <w:rsid w:val="006F1665"/>
    <w:rsid w:val="006F226A"/>
    <w:rsid w:val="006F281F"/>
    <w:rsid w:val="006F3ED8"/>
    <w:rsid w:val="006F40C1"/>
    <w:rsid w:val="006F4C26"/>
    <w:rsid w:val="006F562F"/>
    <w:rsid w:val="006F608A"/>
    <w:rsid w:val="006F637D"/>
    <w:rsid w:val="006F6B5E"/>
    <w:rsid w:val="006F6D21"/>
    <w:rsid w:val="006F7586"/>
    <w:rsid w:val="007008B4"/>
    <w:rsid w:val="00700AAD"/>
    <w:rsid w:val="00701898"/>
    <w:rsid w:val="00703471"/>
    <w:rsid w:val="007036BF"/>
    <w:rsid w:val="00704A4A"/>
    <w:rsid w:val="00705175"/>
    <w:rsid w:val="00705598"/>
    <w:rsid w:val="007065A7"/>
    <w:rsid w:val="00706B6C"/>
    <w:rsid w:val="00706D11"/>
    <w:rsid w:val="007074B1"/>
    <w:rsid w:val="0070780A"/>
    <w:rsid w:val="00710611"/>
    <w:rsid w:val="007111C5"/>
    <w:rsid w:val="00712AB5"/>
    <w:rsid w:val="00712D39"/>
    <w:rsid w:val="007136C6"/>
    <w:rsid w:val="00713825"/>
    <w:rsid w:val="0071385B"/>
    <w:rsid w:val="00713A44"/>
    <w:rsid w:val="007145A9"/>
    <w:rsid w:val="0071521E"/>
    <w:rsid w:val="007153BF"/>
    <w:rsid w:val="00715792"/>
    <w:rsid w:val="00716042"/>
    <w:rsid w:val="007160F4"/>
    <w:rsid w:val="00716162"/>
    <w:rsid w:val="00717E64"/>
    <w:rsid w:val="007201D8"/>
    <w:rsid w:val="00721088"/>
    <w:rsid w:val="0072293E"/>
    <w:rsid w:val="00722E43"/>
    <w:rsid w:val="0072397E"/>
    <w:rsid w:val="00724377"/>
    <w:rsid w:val="007244ED"/>
    <w:rsid w:val="00724C42"/>
    <w:rsid w:val="00725BF3"/>
    <w:rsid w:val="00725EB3"/>
    <w:rsid w:val="00726A7B"/>
    <w:rsid w:val="00726B40"/>
    <w:rsid w:val="0072706A"/>
    <w:rsid w:val="007270E3"/>
    <w:rsid w:val="00727126"/>
    <w:rsid w:val="007274FC"/>
    <w:rsid w:val="00731059"/>
    <w:rsid w:val="00731BBC"/>
    <w:rsid w:val="0073293E"/>
    <w:rsid w:val="00733097"/>
    <w:rsid w:val="00733BD0"/>
    <w:rsid w:val="00733C37"/>
    <w:rsid w:val="00734430"/>
    <w:rsid w:val="00734D25"/>
    <w:rsid w:val="00735762"/>
    <w:rsid w:val="007357C1"/>
    <w:rsid w:val="00735CA8"/>
    <w:rsid w:val="00736A7C"/>
    <w:rsid w:val="0073743D"/>
    <w:rsid w:val="007374C1"/>
    <w:rsid w:val="007376CE"/>
    <w:rsid w:val="00737BCF"/>
    <w:rsid w:val="00740FF2"/>
    <w:rsid w:val="00742495"/>
    <w:rsid w:val="00742988"/>
    <w:rsid w:val="0074418B"/>
    <w:rsid w:val="007442D5"/>
    <w:rsid w:val="0074457A"/>
    <w:rsid w:val="00744B33"/>
    <w:rsid w:val="00745979"/>
    <w:rsid w:val="0074601C"/>
    <w:rsid w:val="0074694B"/>
    <w:rsid w:val="00747136"/>
    <w:rsid w:val="007473F3"/>
    <w:rsid w:val="007504B6"/>
    <w:rsid w:val="007508E6"/>
    <w:rsid w:val="00751B45"/>
    <w:rsid w:val="00751CFE"/>
    <w:rsid w:val="00752DD9"/>
    <w:rsid w:val="00752E95"/>
    <w:rsid w:val="0075303A"/>
    <w:rsid w:val="007536AD"/>
    <w:rsid w:val="00754319"/>
    <w:rsid w:val="00754471"/>
    <w:rsid w:val="00754F31"/>
    <w:rsid w:val="00755324"/>
    <w:rsid w:val="007554DF"/>
    <w:rsid w:val="0075575A"/>
    <w:rsid w:val="007559B0"/>
    <w:rsid w:val="00756CDC"/>
    <w:rsid w:val="00757022"/>
    <w:rsid w:val="00757B27"/>
    <w:rsid w:val="00757F61"/>
    <w:rsid w:val="00760738"/>
    <w:rsid w:val="00760A79"/>
    <w:rsid w:val="00761783"/>
    <w:rsid w:val="007624BB"/>
    <w:rsid w:val="00762874"/>
    <w:rsid w:val="00762F59"/>
    <w:rsid w:val="00763361"/>
    <w:rsid w:val="00763764"/>
    <w:rsid w:val="00763B31"/>
    <w:rsid w:val="00764112"/>
    <w:rsid w:val="007654F2"/>
    <w:rsid w:val="007667C5"/>
    <w:rsid w:val="00767D95"/>
    <w:rsid w:val="0077068E"/>
    <w:rsid w:val="007714FB"/>
    <w:rsid w:val="00771EC6"/>
    <w:rsid w:val="007727FB"/>
    <w:rsid w:val="00775BF9"/>
    <w:rsid w:val="00775CC0"/>
    <w:rsid w:val="00777866"/>
    <w:rsid w:val="00780041"/>
    <w:rsid w:val="00780536"/>
    <w:rsid w:val="00781325"/>
    <w:rsid w:val="00781376"/>
    <w:rsid w:val="00781A97"/>
    <w:rsid w:val="00782799"/>
    <w:rsid w:val="00783D4D"/>
    <w:rsid w:val="00783D9D"/>
    <w:rsid w:val="00784495"/>
    <w:rsid w:val="00784B02"/>
    <w:rsid w:val="00785A9D"/>
    <w:rsid w:val="00785AEF"/>
    <w:rsid w:val="00785C3D"/>
    <w:rsid w:val="00790B4C"/>
    <w:rsid w:val="00791578"/>
    <w:rsid w:val="0079311A"/>
    <w:rsid w:val="00793180"/>
    <w:rsid w:val="007933D7"/>
    <w:rsid w:val="00794B0A"/>
    <w:rsid w:val="00794D06"/>
    <w:rsid w:val="00796F0F"/>
    <w:rsid w:val="0079727B"/>
    <w:rsid w:val="007A02BE"/>
    <w:rsid w:val="007A0502"/>
    <w:rsid w:val="007A07C9"/>
    <w:rsid w:val="007A10E6"/>
    <w:rsid w:val="007A229E"/>
    <w:rsid w:val="007A254C"/>
    <w:rsid w:val="007A4ADA"/>
    <w:rsid w:val="007A67C5"/>
    <w:rsid w:val="007A6812"/>
    <w:rsid w:val="007A7016"/>
    <w:rsid w:val="007A73AD"/>
    <w:rsid w:val="007A757B"/>
    <w:rsid w:val="007A75D5"/>
    <w:rsid w:val="007A7A79"/>
    <w:rsid w:val="007A7BA2"/>
    <w:rsid w:val="007B02DD"/>
    <w:rsid w:val="007B0EFA"/>
    <w:rsid w:val="007B169C"/>
    <w:rsid w:val="007B199B"/>
    <w:rsid w:val="007B28FA"/>
    <w:rsid w:val="007B53F1"/>
    <w:rsid w:val="007B6796"/>
    <w:rsid w:val="007B7711"/>
    <w:rsid w:val="007B7F0F"/>
    <w:rsid w:val="007C1008"/>
    <w:rsid w:val="007C16E2"/>
    <w:rsid w:val="007C2C38"/>
    <w:rsid w:val="007C3127"/>
    <w:rsid w:val="007C4F62"/>
    <w:rsid w:val="007C5640"/>
    <w:rsid w:val="007D0A2E"/>
    <w:rsid w:val="007D1A9A"/>
    <w:rsid w:val="007D1B64"/>
    <w:rsid w:val="007D1FE3"/>
    <w:rsid w:val="007D26F5"/>
    <w:rsid w:val="007D28D8"/>
    <w:rsid w:val="007D2CB1"/>
    <w:rsid w:val="007D4448"/>
    <w:rsid w:val="007D5C59"/>
    <w:rsid w:val="007D609D"/>
    <w:rsid w:val="007D6737"/>
    <w:rsid w:val="007D6F06"/>
    <w:rsid w:val="007D781B"/>
    <w:rsid w:val="007D7C7C"/>
    <w:rsid w:val="007E0E39"/>
    <w:rsid w:val="007E1135"/>
    <w:rsid w:val="007E145A"/>
    <w:rsid w:val="007E1850"/>
    <w:rsid w:val="007E1D73"/>
    <w:rsid w:val="007E1DB9"/>
    <w:rsid w:val="007E1DC3"/>
    <w:rsid w:val="007E1ECB"/>
    <w:rsid w:val="007E3417"/>
    <w:rsid w:val="007E46B5"/>
    <w:rsid w:val="007E4987"/>
    <w:rsid w:val="007E52EF"/>
    <w:rsid w:val="007E53AE"/>
    <w:rsid w:val="007E6F6E"/>
    <w:rsid w:val="007E7911"/>
    <w:rsid w:val="007F057A"/>
    <w:rsid w:val="007F0D44"/>
    <w:rsid w:val="007F1A5A"/>
    <w:rsid w:val="007F362F"/>
    <w:rsid w:val="007F4662"/>
    <w:rsid w:val="007F4E2B"/>
    <w:rsid w:val="007F68CB"/>
    <w:rsid w:val="007F69E5"/>
    <w:rsid w:val="008004F7"/>
    <w:rsid w:val="008006D3"/>
    <w:rsid w:val="00800C36"/>
    <w:rsid w:val="00800ED5"/>
    <w:rsid w:val="008018BB"/>
    <w:rsid w:val="00801C91"/>
    <w:rsid w:val="00801DCF"/>
    <w:rsid w:val="00801E35"/>
    <w:rsid w:val="008029A7"/>
    <w:rsid w:val="008038B8"/>
    <w:rsid w:val="008053AE"/>
    <w:rsid w:val="00805A5E"/>
    <w:rsid w:val="008062DD"/>
    <w:rsid w:val="008064C6"/>
    <w:rsid w:val="008065AD"/>
    <w:rsid w:val="00807236"/>
    <w:rsid w:val="0080753C"/>
    <w:rsid w:val="00807E82"/>
    <w:rsid w:val="00811743"/>
    <w:rsid w:val="0081237B"/>
    <w:rsid w:val="00813727"/>
    <w:rsid w:val="0081416E"/>
    <w:rsid w:val="0081438F"/>
    <w:rsid w:val="00814CC1"/>
    <w:rsid w:val="00815690"/>
    <w:rsid w:val="00816F0A"/>
    <w:rsid w:val="008209A8"/>
    <w:rsid w:val="008240ED"/>
    <w:rsid w:val="00826843"/>
    <w:rsid w:val="00827304"/>
    <w:rsid w:val="008275C1"/>
    <w:rsid w:val="00830DE7"/>
    <w:rsid w:val="00831679"/>
    <w:rsid w:val="008326E0"/>
    <w:rsid w:val="0083281E"/>
    <w:rsid w:val="00832C97"/>
    <w:rsid w:val="0083361E"/>
    <w:rsid w:val="00834144"/>
    <w:rsid w:val="00834484"/>
    <w:rsid w:val="0083483E"/>
    <w:rsid w:val="00834885"/>
    <w:rsid w:val="00834CC9"/>
    <w:rsid w:val="00835F6D"/>
    <w:rsid w:val="008408C3"/>
    <w:rsid w:val="00840ACE"/>
    <w:rsid w:val="00841842"/>
    <w:rsid w:val="00841CD3"/>
    <w:rsid w:val="008430DA"/>
    <w:rsid w:val="00843AD3"/>
    <w:rsid w:val="00844E34"/>
    <w:rsid w:val="00844EBC"/>
    <w:rsid w:val="00845538"/>
    <w:rsid w:val="0084556F"/>
    <w:rsid w:val="00846ADD"/>
    <w:rsid w:val="00846ADE"/>
    <w:rsid w:val="00847210"/>
    <w:rsid w:val="00847275"/>
    <w:rsid w:val="00847BFA"/>
    <w:rsid w:val="00850320"/>
    <w:rsid w:val="00851667"/>
    <w:rsid w:val="00851869"/>
    <w:rsid w:val="00851D0B"/>
    <w:rsid w:val="008526BB"/>
    <w:rsid w:val="00852DD9"/>
    <w:rsid w:val="00854D9D"/>
    <w:rsid w:val="00855E20"/>
    <w:rsid w:val="00856194"/>
    <w:rsid w:val="008562FD"/>
    <w:rsid w:val="0085638F"/>
    <w:rsid w:val="00856704"/>
    <w:rsid w:val="00856837"/>
    <w:rsid w:val="00856E70"/>
    <w:rsid w:val="008578E2"/>
    <w:rsid w:val="008579C6"/>
    <w:rsid w:val="0086091C"/>
    <w:rsid w:val="00862B8F"/>
    <w:rsid w:val="00863527"/>
    <w:rsid w:val="00864E14"/>
    <w:rsid w:val="008651A2"/>
    <w:rsid w:val="00865A65"/>
    <w:rsid w:val="008660C1"/>
    <w:rsid w:val="00866634"/>
    <w:rsid w:val="00870EEA"/>
    <w:rsid w:val="00871611"/>
    <w:rsid w:val="00871D45"/>
    <w:rsid w:val="00873EEA"/>
    <w:rsid w:val="008745E5"/>
    <w:rsid w:val="0087623B"/>
    <w:rsid w:val="00876373"/>
    <w:rsid w:val="00876562"/>
    <w:rsid w:val="00877221"/>
    <w:rsid w:val="008778B1"/>
    <w:rsid w:val="00880AFB"/>
    <w:rsid w:val="0088187C"/>
    <w:rsid w:val="00883149"/>
    <w:rsid w:val="00884B4B"/>
    <w:rsid w:val="00885ACC"/>
    <w:rsid w:val="008862DF"/>
    <w:rsid w:val="00887878"/>
    <w:rsid w:val="00890BF7"/>
    <w:rsid w:val="008921CE"/>
    <w:rsid w:val="00893580"/>
    <w:rsid w:val="00896AD6"/>
    <w:rsid w:val="008A1A0E"/>
    <w:rsid w:val="008A2178"/>
    <w:rsid w:val="008A30B8"/>
    <w:rsid w:val="008A4C51"/>
    <w:rsid w:val="008A4F2E"/>
    <w:rsid w:val="008A5E25"/>
    <w:rsid w:val="008A6482"/>
    <w:rsid w:val="008A6D49"/>
    <w:rsid w:val="008A6DEE"/>
    <w:rsid w:val="008A6EE7"/>
    <w:rsid w:val="008A738D"/>
    <w:rsid w:val="008A7862"/>
    <w:rsid w:val="008B11B0"/>
    <w:rsid w:val="008B1226"/>
    <w:rsid w:val="008B4192"/>
    <w:rsid w:val="008B4991"/>
    <w:rsid w:val="008B4D49"/>
    <w:rsid w:val="008B5A05"/>
    <w:rsid w:val="008B5F12"/>
    <w:rsid w:val="008B6A95"/>
    <w:rsid w:val="008B7317"/>
    <w:rsid w:val="008C1100"/>
    <w:rsid w:val="008C1721"/>
    <w:rsid w:val="008C19C5"/>
    <w:rsid w:val="008C2260"/>
    <w:rsid w:val="008C25A9"/>
    <w:rsid w:val="008C25FF"/>
    <w:rsid w:val="008C2AC9"/>
    <w:rsid w:val="008C3275"/>
    <w:rsid w:val="008C4617"/>
    <w:rsid w:val="008C4A84"/>
    <w:rsid w:val="008C5C43"/>
    <w:rsid w:val="008C5EDA"/>
    <w:rsid w:val="008C6B88"/>
    <w:rsid w:val="008C6D02"/>
    <w:rsid w:val="008C78DF"/>
    <w:rsid w:val="008D1504"/>
    <w:rsid w:val="008D230C"/>
    <w:rsid w:val="008D2699"/>
    <w:rsid w:val="008D29C4"/>
    <w:rsid w:val="008D2FA5"/>
    <w:rsid w:val="008D3A69"/>
    <w:rsid w:val="008D476F"/>
    <w:rsid w:val="008D5923"/>
    <w:rsid w:val="008D6901"/>
    <w:rsid w:val="008D7B41"/>
    <w:rsid w:val="008D7EB2"/>
    <w:rsid w:val="008E0163"/>
    <w:rsid w:val="008E19A3"/>
    <w:rsid w:val="008E26EA"/>
    <w:rsid w:val="008E3880"/>
    <w:rsid w:val="008E3D5F"/>
    <w:rsid w:val="008E44C3"/>
    <w:rsid w:val="008E5245"/>
    <w:rsid w:val="008E5568"/>
    <w:rsid w:val="008E71C6"/>
    <w:rsid w:val="008E77DB"/>
    <w:rsid w:val="008E7996"/>
    <w:rsid w:val="008F03F6"/>
    <w:rsid w:val="008F15D9"/>
    <w:rsid w:val="008F1ACE"/>
    <w:rsid w:val="008F27B9"/>
    <w:rsid w:val="008F38AD"/>
    <w:rsid w:val="008F4555"/>
    <w:rsid w:val="008F491D"/>
    <w:rsid w:val="008F4DF3"/>
    <w:rsid w:val="008F52C6"/>
    <w:rsid w:val="008F5A60"/>
    <w:rsid w:val="008F67A3"/>
    <w:rsid w:val="008F6A11"/>
    <w:rsid w:val="008F747E"/>
    <w:rsid w:val="008F7712"/>
    <w:rsid w:val="008F78D1"/>
    <w:rsid w:val="0090071A"/>
    <w:rsid w:val="009009AA"/>
    <w:rsid w:val="0090127B"/>
    <w:rsid w:val="00901D39"/>
    <w:rsid w:val="0090234E"/>
    <w:rsid w:val="00904662"/>
    <w:rsid w:val="0090466C"/>
    <w:rsid w:val="00904B39"/>
    <w:rsid w:val="00905F50"/>
    <w:rsid w:val="00906869"/>
    <w:rsid w:val="00907307"/>
    <w:rsid w:val="0090759C"/>
    <w:rsid w:val="00907664"/>
    <w:rsid w:val="009112E3"/>
    <w:rsid w:val="00911F32"/>
    <w:rsid w:val="0091249D"/>
    <w:rsid w:val="009126A6"/>
    <w:rsid w:val="00912C92"/>
    <w:rsid w:val="00912D4B"/>
    <w:rsid w:val="00913A9C"/>
    <w:rsid w:val="00913CEC"/>
    <w:rsid w:val="00913E7F"/>
    <w:rsid w:val="00914792"/>
    <w:rsid w:val="00914957"/>
    <w:rsid w:val="00915775"/>
    <w:rsid w:val="00915E2C"/>
    <w:rsid w:val="00915F8C"/>
    <w:rsid w:val="009168B5"/>
    <w:rsid w:val="009177C3"/>
    <w:rsid w:val="00917CB4"/>
    <w:rsid w:val="00920022"/>
    <w:rsid w:val="00920568"/>
    <w:rsid w:val="00921AB4"/>
    <w:rsid w:val="00922230"/>
    <w:rsid w:val="0092457B"/>
    <w:rsid w:val="00924A9A"/>
    <w:rsid w:val="00924BEE"/>
    <w:rsid w:val="0092542E"/>
    <w:rsid w:val="00925861"/>
    <w:rsid w:val="00926B05"/>
    <w:rsid w:val="00930103"/>
    <w:rsid w:val="00930A9F"/>
    <w:rsid w:val="00931D87"/>
    <w:rsid w:val="00932739"/>
    <w:rsid w:val="00932EFF"/>
    <w:rsid w:val="00933072"/>
    <w:rsid w:val="0093431C"/>
    <w:rsid w:val="0093476B"/>
    <w:rsid w:val="00934817"/>
    <w:rsid w:val="00934FDF"/>
    <w:rsid w:val="00935413"/>
    <w:rsid w:val="00935B4A"/>
    <w:rsid w:val="0093604E"/>
    <w:rsid w:val="00936366"/>
    <w:rsid w:val="0093740F"/>
    <w:rsid w:val="00937812"/>
    <w:rsid w:val="00937C79"/>
    <w:rsid w:val="00940016"/>
    <w:rsid w:val="00940B63"/>
    <w:rsid w:val="0094106B"/>
    <w:rsid w:val="0094142E"/>
    <w:rsid w:val="00941D4C"/>
    <w:rsid w:val="00942734"/>
    <w:rsid w:val="00942CF4"/>
    <w:rsid w:val="00943B32"/>
    <w:rsid w:val="00945FE9"/>
    <w:rsid w:val="00946E78"/>
    <w:rsid w:val="00947256"/>
    <w:rsid w:val="00947D43"/>
    <w:rsid w:val="00950CB8"/>
    <w:rsid w:val="00951557"/>
    <w:rsid w:val="00953B68"/>
    <w:rsid w:val="009541F4"/>
    <w:rsid w:val="00954D1D"/>
    <w:rsid w:val="009562AC"/>
    <w:rsid w:val="0095659E"/>
    <w:rsid w:val="00956DA8"/>
    <w:rsid w:val="0096140C"/>
    <w:rsid w:val="00962A28"/>
    <w:rsid w:val="009631BC"/>
    <w:rsid w:val="00963222"/>
    <w:rsid w:val="00963724"/>
    <w:rsid w:val="009637DF"/>
    <w:rsid w:val="00963FD5"/>
    <w:rsid w:val="00964BA0"/>
    <w:rsid w:val="00964CE0"/>
    <w:rsid w:val="00964DF7"/>
    <w:rsid w:val="00965864"/>
    <w:rsid w:val="00966D6D"/>
    <w:rsid w:val="00967519"/>
    <w:rsid w:val="009702C7"/>
    <w:rsid w:val="009709B6"/>
    <w:rsid w:val="00972DA2"/>
    <w:rsid w:val="00973A03"/>
    <w:rsid w:val="00973CF9"/>
    <w:rsid w:val="00973D0F"/>
    <w:rsid w:val="00974D0E"/>
    <w:rsid w:val="00975BD1"/>
    <w:rsid w:val="00975C1C"/>
    <w:rsid w:val="00975F44"/>
    <w:rsid w:val="00976C4C"/>
    <w:rsid w:val="00980D25"/>
    <w:rsid w:val="0098153B"/>
    <w:rsid w:val="009817BE"/>
    <w:rsid w:val="009824E2"/>
    <w:rsid w:val="00983ADD"/>
    <w:rsid w:val="00983EBB"/>
    <w:rsid w:val="00985372"/>
    <w:rsid w:val="0098653C"/>
    <w:rsid w:val="0098678E"/>
    <w:rsid w:val="00987A06"/>
    <w:rsid w:val="00987DCD"/>
    <w:rsid w:val="00990288"/>
    <w:rsid w:val="009903A9"/>
    <w:rsid w:val="009916A3"/>
    <w:rsid w:val="00992F07"/>
    <w:rsid w:val="00993E68"/>
    <w:rsid w:val="00994241"/>
    <w:rsid w:val="0099560A"/>
    <w:rsid w:val="009969FC"/>
    <w:rsid w:val="009970E1"/>
    <w:rsid w:val="009A0823"/>
    <w:rsid w:val="009A0C97"/>
    <w:rsid w:val="009A1E11"/>
    <w:rsid w:val="009A398D"/>
    <w:rsid w:val="009A3C55"/>
    <w:rsid w:val="009A40C2"/>
    <w:rsid w:val="009A57C3"/>
    <w:rsid w:val="009A7483"/>
    <w:rsid w:val="009B0C3B"/>
    <w:rsid w:val="009B2012"/>
    <w:rsid w:val="009B261F"/>
    <w:rsid w:val="009B2650"/>
    <w:rsid w:val="009B39FA"/>
    <w:rsid w:val="009B3F07"/>
    <w:rsid w:val="009B41FF"/>
    <w:rsid w:val="009B4AFC"/>
    <w:rsid w:val="009B58F0"/>
    <w:rsid w:val="009C0116"/>
    <w:rsid w:val="009C097E"/>
    <w:rsid w:val="009C1A56"/>
    <w:rsid w:val="009C27E9"/>
    <w:rsid w:val="009C29E0"/>
    <w:rsid w:val="009C2A73"/>
    <w:rsid w:val="009C2CF7"/>
    <w:rsid w:val="009C3AFB"/>
    <w:rsid w:val="009C3C00"/>
    <w:rsid w:val="009C41BA"/>
    <w:rsid w:val="009C4907"/>
    <w:rsid w:val="009C766E"/>
    <w:rsid w:val="009D0A81"/>
    <w:rsid w:val="009D0AC2"/>
    <w:rsid w:val="009D0E50"/>
    <w:rsid w:val="009D17AF"/>
    <w:rsid w:val="009D22E0"/>
    <w:rsid w:val="009D2E40"/>
    <w:rsid w:val="009D2EAD"/>
    <w:rsid w:val="009D36C3"/>
    <w:rsid w:val="009D38DC"/>
    <w:rsid w:val="009D38F3"/>
    <w:rsid w:val="009D3F56"/>
    <w:rsid w:val="009D4BD9"/>
    <w:rsid w:val="009D5DB8"/>
    <w:rsid w:val="009D730D"/>
    <w:rsid w:val="009D755B"/>
    <w:rsid w:val="009D7701"/>
    <w:rsid w:val="009E0F17"/>
    <w:rsid w:val="009E0F2A"/>
    <w:rsid w:val="009E1582"/>
    <w:rsid w:val="009E20D5"/>
    <w:rsid w:val="009E2CED"/>
    <w:rsid w:val="009E2E65"/>
    <w:rsid w:val="009E35FB"/>
    <w:rsid w:val="009E3C64"/>
    <w:rsid w:val="009E45BC"/>
    <w:rsid w:val="009E47FA"/>
    <w:rsid w:val="009F236B"/>
    <w:rsid w:val="009F2453"/>
    <w:rsid w:val="009F2A05"/>
    <w:rsid w:val="009F2B3A"/>
    <w:rsid w:val="009F3116"/>
    <w:rsid w:val="009F496A"/>
    <w:rsid w:val="009F501E"/>
    <w:rsid w:val="009F5051"/>
    <w:rsid w:val="009F5D46"/>
    <w:rsid w:val="009F66D0"/>
    <w:rsid w:val="009F6C6D"/>
    <w:rsid w:val="009F6F3B"/>
    <w:rsid w:val="00A011B2"/>
    <w:rsid w:val="00A01E42"/>
    <w:rsid w:val="00A028FE"/>
    <w:rsid w:val="00A02A31"/>
    <w:rsid w:val="00A02EC0"/>
    <w:rsid w:val="00A03200"/>
    <w:rsid w:val="00A04B8C"/>
    <w:rsid w:val="00A04FE7"/>
    <w:rsid w:val="00A0522E"/>
    <w:rsid w:val="00A0707A"/>
    <w:rsid w:val="00A07305"/>
    <w:rsid w:val="00A079C3"/>
    <w:rsid w:val="00A07EF5"/>
    <w:rsid w:val="00A10B1B"/>
    <w:rsid w:val="00A11811"/>
    <w:rsid w:val="00A11E1B"/>
    <w:rsid w:val="00A11F77"/>
    <w:rsid w:val="00A1261B"/>
    <w:rsid w:val="00A12742"/>
    <w:rsid w:val="00A13950"/>
    <w:rsid w:val="00A148AE"/>
    <w:rsid w:val="00A1544B"/>
    <w:rsid w:val="00A15988"/>
    <w:rsid w:val="00A162A0"/>
    <w:rsid w:val="00A166B8"/>
    <w:rsid w:val="00A1704F"/>
    <w:rsid w:val="00A17CE8"/>
    <w:rsid w:val="00A20023"/>
    <w:rsid w:val="00A208D7"/>
    <w:rsid w:val="00A2183D"/>
    <w:rsid w:val="00A218F3"/>
    <w:rsid w:val="00A22A6E"/>
    <w:rsid w:val="00A22CDD"/>
    <w:rsid w:val="00A22F4A"/>
    <w:rsid w:val="00A230DC"/>
    <w:rsid w:val="00A23817"/>
    <w:rsid w:val="00A23F9B"/>
    <w:rsid w:val="00A272C8"/>
    <w:rsid w:val="00A27E27"/>
    <w:rsid w:val="00A302D8"/>
    <w:rsid w:val="00A304C7"/>
    <w:rsid w:val="00A3088B"/>
    <w:rsid w:val="00A310E2"/>
    <w:rsid w:val="00A332A8"/>
    <w:rsid w:val="00A34E0D"/>
    <w:rsid w:val="00A352E7"/>
    <w:rsid w:val="00A37A35"/>
    <w:rsid w:val="00A402F5"/>
    <w:rsid w:val="00A40B2F"/>
    <w:rsid w:val="00A40B77"/>
    <w:rsid w:val="00A42085"/>
    <w:rsid w:val="00A420C8"/>
    <w:rsid w:val="00A42C9B"/>
    <w:rsid w:val="00A43417"/>
    <w:rsid w:val="00A434C9"/>
    <w:rsid w:val="00A46023"/>
    <w:rsid w:val="00A4675E"/>
    <w:rsid w:val="00A46AA8"/>
    <w:rsid w:val="00A46DB8"/>
    <w:rsid w:val="00A4774C"/>
    <w:rsid w:val="00A501B6"/>
    <w:rsid w:val="00A508CC"/>
    <w:rsid w:val="00A509FC"/>
    <w:rsid w:val="00A50FD7"/>
    <w:rsid w:val="00A51689"/>
    <w:rsid w:val="00A524D3"/>
    <w:rsid w:val="00A52555"/>
    <w:rsid w:val="00A52C49"/>
    <w:rsid w:val="00A5381F"/>
    <w:rsid w:val="00A54430"/>
    <w:rsid w:val="00A5535F"/>
    <w:rsid w:val="00A5620F"/>
    <w:rsid w:val="00A57DEF"/>
    <w:rsid w:val="00A57E1D"/>
    <w:rsid w:val="00A605BC"/>
    <w:rsid w:val="00A6071C"/>
    <w:rsid w:val="00A60BEA"/>
    <w:rsid w:val="00A612DA"/>
    <w:rsid w:val="00A613D3"/>
    <w:rsid w:val="00A634D8"/>
    <w:rsid w:val="00A63A8D"/>
    <w:rsid w:val="00A65228"/>
    <w:rsid w:val="00A67405"/>
    <w:rsid w:val="00A67A34"/>
    <w:rsid w:val="00A720E1"/>
    <w:rsid w:val="00A72124"/>
    <w:rsid w:val="00A72A04"/>
    <w:rsid w:val="00A72B20"/>
    <w:rsid w:val="00A7401A"/>
    <w:rsid w:val="00A75DFB"/>
    <w:rsid w:val="00A76307"/>
    <w:rsid w:val="00A771FF"/>
    <w:rsid w:val="00A77376"/>
    <w:rsid w:val="00A80CEE"/>
    <w:rsid w:val="00A80E4C"/>
    <w:rsid w:val="00A828F5"/>
    <w:rsid w:val="00A85929"/>
    <w:rsid w:val="00A865BC"/>
    <w:rsid w:val="00A86FAB"/>
    <w:rsid w:val="00A86FD0"/>
    <w:rsid w:val="00A874DB"/>
    <w:rsid w:val="00A91162"/>
    <w:rsid w:val="00A914B8"/>
    <w:rsid w:val="00A9412F"/>
    <w:rsid w:val="00A95ADC"/>
    <w:rsid w:val="00A972B8"/>
    <w:rsid w:val="00A97326"/>
    <w:rsid w:val="00A9745C"/>
    <w:rsid w:val="00AA0A16"/>
    <w:rsid w:val="00AA0D98"/>
    <w:rsid w:val="00AA1638"/>
    <w:rsid w:val="00AA1821"/>
    <w:rsid w:val="00AA2491"/>
    <w:rsid w:val="00AA2FA4"/>
    <w:rsid w:val="00AA41FC"/>
    <w:rsid w:val="00AA421B"/>
    <w:rsid w:val="00AA427B"/>
    <w:rsid w:val="00AA4EDA"/>
    <w:rsid w:val="00AA51A6"/>
    <w:rsid w:val="00AA5D8F"/>
    <w:rsid w:val="00AA6665"/>
    <w:rsid w:val="00AA7172"/>
    <w:rsid w:val="00AA77D4"/>
    <w:rsid w:val="00AA7AE2"/>
    <w:rsid w:val="00AB1090"/>
    <w:rsid w:val="00AB147A"/>
    <w:rsid w:val="00AB1EED"/>
    <w:rsid w:val="00AB1FD9"/>
    <w:rsid w:val="00AB2264"/>
    <w:rsid w:val="00AB2E2E"/>
    <w:rsid w:val="00AB316E"/>
    <w:rsid w:val="00AB4133"/>
    <w:rsid w:val="00AB425E"/>
    <w:rsid w:val="00AB4C25"/>
    <w:rsid w:val="00AB6213"/>
    <w:rsid w:val="00AB6E50"/>
    <w:rsid w:val="00AB7DB7"/>
    <w:rsid w:val="00AB7F34"/>
    <w:rsid w:val="00AC0BA5"/>
    <w:rsid w:val="00AC0C5F"/>
    <w:rsid w:val="00AC14DD"/>
    <w:rsid w:val="00AC1707"/>
    <w:rsid w:val="00AC1F87"/>
    <w:rsid w:val="00AC27A6"/>
    <w:rsid w:val="00AC2AA3"/>
    <w:rsid w:val="00AC3065"/>
    <w:rsid w:val="00AC3D4F"/>
    <w:rsid w:val="00AC496D"/>
    <w:rsid w:val="00AC4A18"/>
    <w:rsid w:val="00AC5C6A"/>
    <w:rsid w:val="00AC6491"/>
    <w:rsid w:val="00AC6DF9"/>
    <w:rsid w:val="00AC75DF"/>
    <w:rsid w:val="00AC7A54"/>
    <w:rsid w:val="00AC7C68"/>
    <w:rsid w:val="00AD03AF"/>
    <w:rsid w:val="00AD04DC"/>
    <w:rsid w:val="00AD0A0E"/>
    <w:rsid w:val="00AD0FE6"/>
    <w:rsid w:val="00AD129B"/>
    <w:rsid w:val="00AD2FAE"/>
    <w:rsid w:val="00AD41E0"/>
    <w:rsid w:val="00AD44CF"/>
    <w:rsid w:val="00AD52C9"/>
    <w:rsid w:val="00AD55D4"/>
    <w:rsid w:val="00AD58D1"/>
    <w:rsid w:val="00AD6429"/>
    <w:rsid w:val="00AD6E1C"/>
    <w:rsid w:val="00AD7077"/>
    <w:rsid w:val="00AE0C11"/>
    <w:rsid w:val="00AE0EEE"/>
    <w:rsid w:val="00AE2419"/>
    <w:rsid w:val="00AE35D8"/>
    <w:rsid w:val="00AE461D"/>
    <w:rsid w:val="00AE487C"/>
    <w:rsid w:val="00AE644A"/>
    <w:rsid w:val="00AE67C2"/>
    <w:rsid w:val="00AE6D30"/>
    <w:rsid w:val="00AE72F8"/>
    <w:rsid w:val="00AF223D"/>
    <w:rsid w:val="00AF229D"/>
    <w:rsid w:val="00AF3BA0"/>
    <w:rsid w:val="00AF41E5"/>
    <w:rsid w:val="00AF6624"/>
    <w:rsid w:val="00AF7681"/>
    <w:rsid w:val="00B003E0"/>
    <w:rsid w:val="00B00785"/>
    <w:rsid w:val="00B00E0B"/>
    <w:rsid w:val="00B029C2"/>
    <w:rsid w:val="00B02DD9"/>
    <w:rsid w:val="00B031FD"/>
    <w:rsid w:val="00B053D3"/>
    <w:rsid w:val="00B053FD"/>
    <w:rsid w:val="00B05C9B"/>
    <w:rsid w:val="00B06540"/>
    <w:rsid w:val="00B10D6A"/>
    <w:rsid w:val="00B10FFD"/>
    <w:rsid w:val="00B125B6"/>
    <w:rsid w:val="00B12728"/>
    <w:rsid w:val="00B15484"/>
    <w:rsid w:val="00B155B0"/>
    <w:rsid w:val="00B160D1"/>
    <w:rsid w:val="00B162C1"/>
    <w:rsid w:val="00B1655B"/>
    <w:rsid w:val="00B16CCB"/>
    <w:rsid w:val="00B17307"/>
    <w:rsid w:val="00B1748F"/>
    <w:rsid w:val="00B20084"/>
    <w:rsid w:val="00B21B7C"/>
    <w:rsid w:val="00B21E98"/>
    <w:rsid w:val="00B21F96"/>
    <w:rsid w:val="00B2216C"/>
    <w:rsid w:val="00B22703"/>
    <w:rsid w:val="00B2432C"/>
    <w:rsid w:val="00B25FE6"/>
    <w:rsid w:val="00B2633B"/>
    <w:rsid w:val="00B26746"/>
    <w:rsid w:val="00B267EE"/>
    <w:rsid w:val="00B30E1F"/>
    <w:rsid w:val="00B30EC1"/>
    <w:rsid w:val="00B310EF"/>
    <w:rsid w:val="00B31104"/>
    <w:rsid w:val="00B316AB"/>
    <w:rsid w:val="00B32196"/>
    <w:rsid w:val="00B327AF"/>
    <w:rsid w:val="00B32C8D"/>
    <w:rsid w:val="00B33C5E"/>
    <w:rsid w:val="00B35853"/>
    <w:rsid w:val="00B35DBF"/>
    <w:rsid w:val="00B35E58"/>
    <w:rsid w:val="00B3668E"/>
    <w:rsid w:val="00B3697B"/>
    <w:rsid w:val="00B36BB6"/>
    <w:rsid w:val="00B36C95"/>
    <w:rsid w:val="00B372E4"/>
    <w:rsid w:val="00B37C2A"/>
    <w:rsid w:val="00B4000D"/>
    <w:rsid w:val="00B42D72"/>
    <w:rsid w:val="00B43120"/>
    <w:rsid w:val="00B442E0"/>
    <w:rsid w:val="00B4460C"/>
    <w:rsid w:val="00B4679D"/>
    <w:rsid w:val="00B46AE9"/>
    <w:rsid w:val="00B46EF3"/>
    <w:rsid w:val="00B46FAB"/>
    <w:rsid w:val="00B476FE"/>
    <w:rsid w:val="00B4779C"/>
    <w:rsid w:val="00B51928"/>
    <w:rsid w:val="00B51C36"/>
    <w:rsid w:val="00B53759"/>
    <w:rsid w:val="00B5636A"/>
    <w:rsid w:val="00B60081"/>
    <w:rsid w:val="00B60CAC"/>
    <w:rsid w:val="00B61009"/>
    <w:rsid w:val="00B61673"/>
    <w:rsid w:val="00B61A17"/>
    <w:rsid w:val="00B62197"/>
    <w:rsid w:val="00B62877"/>
    <w:rsid w:val="00B62B7F"/>
    <w:rsid w:val="00B63486"/>
    <w:rsid w:val="00B63977"/>
    <w:rsid w:val="00B63E47"/>
    <w:rsid w:val="00B6681E"/>
    <w:rsid w:val="00B66A5A"/>
    <w:rsid w:val="00B66A69"/>
    <w:rsid w:val="00B670F8"/>
    <w:rsid w:val="00B67A45"/>
    <w:rsid w:val="00B7126C"/>
    <w:rsid w:val="00B71857"/>
    <w:rsid w:val="00B72411"/>
    <w:rsid w:val="00B726EF"/>
    <w:rsid w:val="00B73241"/>
    <w:rsid w:val="00B739D7"/>
    <w:rsid w:val="00B73F0F"/>
    <w:rsid w:val="00B74686"/>
    <w:rsid w:val="00B74D7D"/>
    <w:rsid w:val="00B756F9"/>
    <w:rsid w:val="00B757EB"/>
    <w:rsid w:val="00B760A3"/>
    <w:rsid w:val="00B801EF"/>
    <w:rsid w:val="00B81F36"/>
    <w:rsid w:val="00B821B8"/>
    <w:rsid w:val="00B824C5"/>
    <w:rsid w:val="00B835BE"/>
    <w:rsid w:val="00B83BA6"/>
    <w:rsid w:val="00B83EDC"/>
    <w:rsid w:val="00B840CF"/>
    <w:rsid w:val="00B865EC"/>
    <w:rsid w:val="00B87AD1"/>
    <w:rsid w:val="00B87E62"/>
    <w:rsid w:val="00B92191"/>
    <w:rsid w:val="00B93779"/>
    <w:rsid w:val="00B93D88"/>
    <w:rsid w:val="00B94BFA"/>
    <w:rsid w:val="00B95762"/>
    <w:rsid w:val="00B95CB6"/>
    <w:rsid w:val="00B96400"/>
    <w:rsid w:val="00B965F0"/>
    <w:rsid w:val="00B96DEB"/>
    <w:rsid w:val="00B97161"/>
    <w:rsid w:val="00B97187"/>
    <w:rsid w:val="00BA08FA"/>
    <w:rsid w:val="00BA0C39"/>
    <w:rsid w:val="00BA1E33"/>
    <w:rsid w:val="00BA2895"/>
    <w:rsid w:val="00BA338E"/>
    <w:rsid w:val="00BA471E"/>
    <w:rsid w:val="00BA4B32"/>
    <w:rsid w:val="00BA4C82"/>
    <w:rsid w:val="00BA5116"/>
    <w:rsid w:val="00BA5410"/>
    <w:rsid w:val="00BA5E37"/>
    <w:rsid w:val="00BA607B"/>
    <w:rsid w:val="00BA6573"/>
    <w:rsid w:val="00BB0032"/>
    <w:rsid w:val="00BB103E"/>
    <w:rsid w:val="00BB1368"/>
    <w:rsid w:val="00BB1DED"/>
    <w:rsid w:val="00BB4855"/>
    <w:rsid w:val="00BB7CAA"/>
    <w:rsid w:val="00BC083A"/>
    <w:rsid w:val="00BC1A06"/>
    <w:rsid w:val="00BC2E95"/>
    <w:rsid w:val="00BC312C"/>
    <w:rsid w:val="00BC3CE7"/>
    <w:rsid w:val="00BC519E"/>
    <w:rsid w:val="00BC5619"/>
    <w:rsid w:val="00BC7939"/>
    <w:rsid w:val="00BD0BF5"/>
    <w:rsid w:val="00BD1473"/>
    <w:rsid w:val="00BD15FE"/>
    <w:rsid w:val="00BD173E"/>
    <w:rsid w:val="00BD1960"/>
    <w:rsid w:val="00BD1B96"/>
    <w:rsid w:val="00BD240B"/>
    <w:rsid w:val="00BD28A5"/>
    <w:rsid w:val="00BD28AE"/>
    <w:rsid w:val="00BD320E"/>
    <w:rsid w:val="00BD428F"/>
    <w:rsid w:val="00BD434F"/>
    <w:rsid w:val="00BD4CDB"/>
    <w:rsid w:val="00BD66C9"/>
    <w:rsid w:val="00BD7E44"/>
    <w:rsid w:val="00BE0956"/>
    <w:rsid w:val="00BE0A3D"/>
    <w:rsid w:val="00BE0C44"/>
    <w:rsid w:val="00BE186E"/>
    <w:rsid w:val="00BE3AA6"/>
    <w:rsid w:val="00BE4E35"/>
    <w:rsid w:val="00BE6D7C"/>
    <w:rsid w:val="00BF2424"/>
    <w:rsid w:val="00BF326D"/>
    <w:rsid w:val="00BF5948"/>
    <w:rsid w:val="00BF5985"/>
    <w:rsid w:val="00BF5B06"/>
    <w:rsid w:val="00BF7FB7"/>
    <w:rsid w:val="00C00B37"/>
    <w:rsid w:val="00C01969"/>
    <w:rsid w:val="00C023B2"/>
    <w:rsid w:val="00C029B6"/>
    <w:rsid w:val="00C02C41"/>
    <w:rsid w:val="00C02C46"/>
    <w:rsid w:val="00C03D09"/>
    <w:rsid w:val="00C058B8"/>
    <w:rsid w:val="00C063D7"/>
    <w:rsid w:val="00C066B5"/>
    <w:rsid w:val="00C06FC3"/>
    <w:rsid w:val="00C07341"/>
    <w:rsid w:val="00C07CF8"/>
    <w:rsid w:val="00C11E4D"/>
    <w:rsid w:val="00C13B69"/>
    <w:rsid w:val="00C13E4C"/>
    <w:rsid w:val="00C1477D"/>
    <w:rsid w:val="00C170FB"/>
    <w:rsid w:val="00C176D7"/>
    <w:rsid w:val="00C17726"/>
    <w:rsid w:val="00C20B51"/>
    <w:rsid w:val="00C215A4"/>
    <w:rsid w:val="00C21D34"/>
    <w:rsid w:val="00C25BD2"/>
    <w:rsid w:val="00C25CA1"/>
    <w:rsid w:val="00C26A02"/>
    <w:rsid w:val="00C26BE7"/>
    <w:rsid w:val="00C27D88"/>
    <w:rsid w:val="00C304BC"/>
    <w:rsid w:val="00C30C3F"/>
    <w:rsid w:val="00C31743"/>
    <w:rsid w:val="00C33607"/>
    <w:rsid w:val="00C33C9B"/>
    <w:rsid w:val="00C33D24"/>
    <w:rsid w:val="00C35C53"/>
    <w:rsid w:val="00C35CC8"/>
    <w:rsid w:val="00C36914"/>
    <w:rsid w:val="00C37258"/>
    <w:rsid w:val="00C3737D"/>
    <w:rsid w:val="00C379B3"/>
    <w:rsid w:val="00C37EB4"/>
    <w:rsid w:val="00C37EC4"/>
    <w:rsid w:val="00C41751"/>
    <w:rsid w:val="00C41DD6"/>
    <w:rsid w:val="00C4228A"/>
    <w:rsid w:val="00C4231B"/>
    <w:rsid w:val="00C44E22"/>
    <w:rsid w:val="00C46490"/>
    <w:rsid w:val="00C46CB6"/>
    <w:rsid w:val="00C47739"/>
    <w:rsid w:val="00C47BFA"/>
    <w:rsid w:val="00C51677"/>
    <w:rsid w:val="00C51B43"/>
    <w:rsid w:val="00C529DF"/>
    <w:rsid w:val="00C52ED7"/>
    <w:rsid w:val="00C52F28"/>
    <w:rsid w:val="00C531DC"/>
    <w:rsid w:val="00C5337A"/>
    <w:rsid w:val="00C5387F"/>
    <w:rsid w:val="00C53E28"/>
    <w:rsid w:val="00C5467B"/>
    <w:rsid w:val="00C547E5"/>
    <w:rsid w:val="00C54D01"/>
    <w:rsid w:val="00C5510F"/>
    <w:rsid w:val="00C558A3"/>
    <w:rsid w:val="00C55A18"/>
    <w:rsid w:val="00C568FE"/>
    <w:rsid w:val="00C56994"/>
    <w:rsid w:val="00C5699F"/>
    <w:rsid w:val="00C56A5F"/>
    <w:rsid w:val="00C57900"/>
    <w:rsid w:val="00C57DDB"/>
    <w:rsid w:val="00C60552"/>
    <w:rsid w:val="00C612D2"/>
    <w:rsid w:val="00C621A1"/>
    <w:rsid w:val="00C62F80"/>
    <w:rsid w:val="00C63019"/>
    <w:rsid w:val="00C632A8"/>
    <w:rsid w:val="00C63519"/>
    <w:rsid w:val="00C648D7"/>
    <w:rsid w:val="00C65378"/>
    <w:rsid w:val="00C65EEF"/>
    <w:rsid w:val="00C7062E"/>
    <w:rsid w:val="00C70CC7"/>
    <w:rsid w:val="00C711FC"/>
    <w:rsid w:val="00C71F81"/>
    <w:rsid w:val="00C72C11"/>
    <w:rsid w:val="00C73608"/>
    <w:rsid w:val="00C737FD"/>
    <w:rsid w:val="00C73D53"/>
    <w:rsid w:val="00C74182"/>
    <w:rsid w:val="00C75CF2"/>
    <w:rsid w:val="00C7632E"/>
    <w:rsid w:val="00C76D06"/>
    <w:rsid w:val="00C77D9E"/>
    <w:rsid w:val="00C8160D"/>
    <w:rsid w:val="00C828E0"/>
    <w:rsid w:val="00C82FD2"/>
    <w:rsid w:val="00C839C8"/>
    <w:rsid w:val="00C83C89"/>
    <w:rsid w:val="00C84C3B"/>
    <w:rsid w:val="00C84C7C"/>
    <w:rsid w:val="00C84F20"/>
    <w:rsid w:val="00C8522A"/>
    <w:rsid w:val="00C87428"/>
    <w:rsid w:val="00C87B35"/>
    <w:rsid w:val="00C90E44"/>
    <w:rsid w:val="00C924DF"/>
    <w:rsid w:val="00C93D9E"/>
    <w:rsid w:val="00C9480C"/>
    <w:rsid w:val="00C95DF9"/>
    <w:rsid w:val="00C964FE"/>
    <w:rsid w:val="00C96648"/>
    <w:rsid w:val="00C969D2"/>
    <w:rsid w:val="00C96CA5"/>
    <w:rsid w:val="00C97795"/>
    <w:rsid w:val="00C9786F"/>
    <w:rsid w:val="00C97CE4"/>
    <w:rsid w:val="00CA035E"/>
    <w:rsid w:val="00CA0696"/>
    <w:rsid w:val="00CA0B4F"/>
    <w:rsid w:val="00CA1CF8"/>
    <w:rsid w:val="00CA20ED"/>
    <w:rsid w:val="00CA2186"/>
    <w:rsid w:val="00CA264D"/>
    <w:rsid w:val="00CA2825"/>
    <w:rsid w:val="00CA2EFA"/>
    <w:rsid w:val="00CA2F4B"/>
    <w:rsid w:val="00CA3077"/>
    <w:rsid w:val="00CA4889"/>
    <w:rsid w:val="00CA4FC4"/>
    <w:rsid w:val="00CA5053"/>
    <w:rsid w:val="00CA5568"/>
    <w:rsid w:val="00CA5709"/>
    <w:rsid w:val="00CA6E41"/>
    <w:rsid w:val="00CA6F95"/>
    <w:rsid w:val="00CA799B"/>
    <w:rsid w:val="00CB0274"/>
    <w:rsid w:val="00CB112E"/>
    <w:rsid w:val="00CB11F5"/>
    <w:rsid w:val="00CB1562"/>
    <w:rsid w:val="00CB2278"/>
    <w:rsid w:val="00CB24DF"/>
    <w:rsid w:val="00CB2D57"/>
    <w:rsid w:val="00CB32D6"/>
    <w:rsid w:val="00CB35D5"/>
    <w:rsid w:val="00CB3A58"/>
    <w:rsid w:val="00CB49ED"/>
    <w:rsid w:val="00CC065B"/>
    <w:rsid w:val="00CC0C68"/>
    <w:rsid w:val="00CC207E"/>
    <w:rsid w:val="00CC2966"/>
    <w:rsid w:val="00CC2A4B"/>
    <w:rsid w:val="00CC3E60"/>
    <w:rsid w:val="00CC3E80"/>
    <w:rsid w:val="00CC4045"/>
    <w:rsid w:val="00CC544B"/>
    <w:rsid w:val="00CC615D"/>
    <w:rsid w:val="00CC6781"/>
    <w:rsid w:val="00CC680B"/>
    <w:rsid w:val="00CC730D"/>
    <w:rsid w:val="00CD07BF"/>
    <w:rsid w:val="00CD1C7E"/>
    <w:rsid w:val="00CD1D50"/>
    <w:rsid w:val="00CD2977"/>
    <w:rsid w:val="00CD2E2E"/>
    <w:rsid w:val="00CD51FE"/>
    <w:rsid w:val="00CD56DE"/>
    <w:rsid w:val="00CD57AC"/>
    <w:rsid w:val="00CD68D1"/>
    <w:rsid w:val="00CD74B0"/>
    <w:rsid w:val="00CE030E"/>
    <w:rsid w:val="00CE0438"/>
    <w:rsid w:val="00CE1532"/>
    <w:rsid w:val="00CE1794"/>
    <w:rsid w:val="00CE219E"/>
    <w:rsid w:val="00CE2824"/>
    <w:rsid w:val="00CE29D0"/>
    <w:rsid w:val="00CE487A"/>
    <w:rsid w:val="00CE689E"/>
    <w:rsid w:val="00CE6AE2"/>
    <w:rsid w:val="00CE71DC"/>
    <w:rsid w:val="00CE7674"/>
    <w:rsid w:val="00CE7C30"/>
    <w:rsid w:val="00CE7E91"/>
    <w:rsid w:val="00CF1619"/>
    <w:rsid w:val="00CF1942"/>
    <w:rsid w:val="00CF2762"/>
    <w:rsid w:val="00CF289C"/>
    <w:rsid w:val="00CF3857"/>
    <w:rsid w:val="00CF40D3"/>
    <w:rsid w:val="00CF4593"/>
    <w:rsid w:val="00CF4A8A"/>
    <w:rsid w:val="00CF4EE0"/>
    <w:rsid w:val="00CF55BA"/>
    <w:rsid w:val="00CF7ECB"/>
    <w:rsid w:val="00D00A15"/>
    <w:rsid w:val="00D00FCB"/>
    <w:rsid w:val="00D011F7"/>
    <w:rsid w:val="00D02073"/>
    <w:rsid w:val="00D027EF"/>
    <w:rsid w:val="00D02B70"/>
    <w:rsid w:val="00D03612"/>
    <w:rsid w:val="00D0372C"/>
    <w:rsid w:val="00D037C3"/>
    <w:rsid w:val="00D04D5B"/>
    <w:rsid w:val="00D073BC"/>
    <w:rsid w:val="00D07C28"/>
    <w:rsid w:val="00D101CD"/>
    <w:rsid w:val="00D11930"/>
    <w:rsid w:val="00D1293F"/>
    <w:rsid w:val="00D13BE3"/>
    <w:rsid w:val="00D1513A"/>
    <w:rsid w:val="00D1545E"/>
    <w:rsid w:val="00D15B18"/>
    <w:rsid w:val="00D15B84"/>
    <w:rsid w:val="00D20590"/>
    <w:rsid w:val="00D20AD0"/>
    <w:rsid w:val="00D20B7F"/>
    <w:rsid w:val="00D21BD3"/>
    <w:rsid w:val="00D21C85"/>
    <w:rsid w:val="00D220A2"/>
    <w:rsid w:val="00D230C6"/>
    <w:rsid w:val="00D2359E"/>
    <w:rsid w:val="00D242DD"/>
    <w:rsid w:val="00D24C38"/>
    <w:rsid w:val="00D24E96"/>
    <w:rsid w:val="00D25121"/>
    <w:rsid w:val="00D30BC4"/>
    <w:rsid w:val="00D328E2"/>
    <w:rsid w:val="00D336B7"/>
    <w:rsid w:val="00D33D02"/>
    <w:rsid w:val="00D35940"/>
    <w:rsid w:val="00D36581"/>
    <w:rsid w:val="00D36B4C"/>
    <w:rsid w:val="00D37A3E"/>
    <w:rsid w:val="00D40FC4"/>
    <w:rsid w:val="00D42BAB"/>
    <w:rsid w:val="00D434F4"/>
    <w:rsid w:val="00D4466A"/>
    <w:rsid w:val="00D448F0"/>
    <w:rsid w:val="00D44E9C"/>
    <w:rsid w:val="00D46C3D"/>
    <w:rsid w:val="00D47E67"/>
    <w:rsid w:val="00D50271"/>
    <w:rsid w:val="00D503AD"/>
    <w:rsid w:val="00D50F46"/>
    <w:rsid w:val="00D51017"/>
    <w:rsid w:val="00D53C28"/>
    <w:rsid w:val="00D54E6F"/>
    <w:rsid w:val="00D56328"/>
    <w:rsid w:val="00D60B2B"/>
    <w:rsid w:val="00D62C90"/>
    <w:rsid w:val="00D63AC2"/>
    <w:rsid w:val="00D64507"/>
    <w:rsid w:val="00D64D3D"/>
    <w:rsid w:val="00D65FA8"/>
    <w:rsid w:val="00D6649E"/>
    <w:rsid w:val="00D66630"/>
    <w:rsid w:val="00D703B7"/>
    <w:rsid w:val="00D721E9"/>
    <w:rsid w:val="00D7274A"/>
    <w:rsid w:val="00D76A05"/>
    <w:rsid w:val="00D777E7"/>
    <w:rsid w:val="00D80415"/>
    <w:rsid w:val="00D80D2B"/>
    <w:rsid w:val="00D8121F"/>
    <w:rsid w:val="00D8248A"/>
    <w:rsid w:val="00D832B4"/>
    <w:rsid w:val="00D8333B"/>
    <w:rsid w:val="00D834FC"/>
    <w:rsid w:val="00D836D8"/>
    <w:rsid w:val="00D8538C"/>
    <w:rsid w:val="00D85A2A"/>
    <w:rsid w:val="00D86236"/>
    <w:rsid w:val="00D862A1"/>
    <w:rsid w:val="00D8652B"/>
    <w:rsid w:val="00D8780D"/>
    <w:rsid w:val="00D87909"/>
    <w:rsid w:val="00D90609"/>
    <w:rsid w:val="00D90E79"/>
    <w:rsid w:val="00D9186F"/>
    <w:rsid w:val="00D91D55"/>
    <w:rsid w:val="00D928B8"/>
    <w:rsid w:val="00D933B2"/>
    <w:rsid w:val="00D944A3"/>
    <w:rsid w:val="00D94591"/>
    <w:rsid w:val="00D94CBD"/>
    <w:rsid w:val="00D952F7"/>
    <w:rsid w:val="00D978A0"/>
    <w:rsid w:val="00D97F07"/>
    <w:rsid w:val="00DA00D8"/>
    <w:rsid w:val="00DA04F3"/>
    <w:rsid w:val="00DA06F2"/>
    <w:rsid w:val="00DA161F"/>
    <w:rsid w:val="00DA16D1"/>
    <w:rsid w:val="00DA23BE"/>
    <w:rsid w:val="00DA2E2C"/>
    <w:rsid w:val="00DA3431"/>
    <w:rsid w:val="00DA3A44"/>
    <w:rsid w:val="00DA4E5A"/>
    <w:rsid w:val="00DA7BBB"/>
    <w:rsid w:val="00DB0B9D"/>
    <w:rsid w:val="00DB61C4"/>
    <w:rsid w:val="00DC0C71"/>
    <w:rsid w:val="00DC0FA3"/>
    <w:rsid w:val="00DC1DE9"/>
    <w:rsid w:val="00DC1E27"/>
    <w:rsid w:val="00DC4A6C"/>
    <w:rsid w:val="00DC4F85"/>
    <w:rsid w:val="00DC5D52"/>
    <w:rsid w:val="00DC5ECC"/>
    <w:rsid w:val="00DC69C1"/>
    <w:rsid w:val="00DC71BF"/>
    <w:rsid w:val="00DC7364"/>
    <w:rsid w:val="00DC785F"/>
    <w:rsid w:val="00DD02FD"/>
    <w:rsid w:val="00DD05C8"/>
    <w:rsid w:val="00DD0C82"/>
    <w:rsid w:val="00DD21BE"/>
    <w:rsid w:val="00DD30D3"/>
    <w:rsid w:val="00DD39C9"/>
    <w:rsid w:val="00DD4D41"/>
    <w:rsid w:val="00DD550D"/>
    <w:rsid w:val="00DD550F"/>
    <w:rsid w:val="00DE0660"/>
    <w:rsid w:val="00DE0B7A"/>
    <w:rsid w:val="00DE67CE"/>
    <w:rsid w:val="00DE6831"/>
    <w:rsid w:val="00DE6972"/>
    <w:rsid w:val="00DE7975"/>
    <w:rsid w:val="00DE7A4A"/>
    <w:rsid w:val="00DF0406"/>
    <w:rsid w:val="00DF05C5"/>
    <w:rsid w:val="00DF0976"/>
    <w:rsid w:val="00DF1D7A"/>
    <w:rsid w:val="00DF1F00"/>
    <w:rsid w:val="00DF2497"/>
    <w:rsid w:val="00DF358E"/>
    <w:rsid w:val="00DF4C70"/>
    <w:rsid w:val="00DF5064"/>
    <w:rsid w:val="00DF50E4"/>
    <w:rsid w:val="00DF554A"/>
    <w:rsid w:val="00DF5A83"/>
    <w:rsid w:val="00DF5EBF"/>
    <w:rsid w:val="00DF6397"/>
    <w:rsid w:val="00DF70AC"/>
    <w:rsid w:val="00DF79EB"/>
    <w:rsid w:val="00DF7A57"/>
    <w:rsid w:val="00DF7D10"/>
    <w:rsid w:val="00E01A00"/>
    <w:rsid w:val="00E02D25"/>
    <w:rsid w:val="00E032C6"/>
    <w:rsid w:val="00E038D9"/>
    <w:rsid w:val="00E03E9C"/>
    <w:rsid w:val="00E050FC"/>
    <w:rsid w:val="00E05B93"/>
    <w:rsid w:val="00E0633F"/>
    <w:rsid w:val="00E06B34"/>
    <w:rsid w:val="00E0779A"/>
    <w:rsid w:val="00E07825"/>
    <w:rsid w:val="00E126B5"/>
    <w:rsid w:val="00E14B7C"/>
    <w:rsid w:val="00E156BD"/>
    <w:rsid w:val="00E1593C"/>
    <w:rsid w:val="00E163FC"/>
    <w:rsid w:val="00E16A89"/>
    <w:rsid w:val="00E16F53"/>
    <w:rsid w:val="00E17C57"/>
    <w:rsid w:val="00E21517"/>
    <w:rsid w:val="00E21572"/>
    <w:rsid w:val="00E21987"/>
    <w:rsid w:val="00E21F35"/>
    <w:rsid w:val="00E22362"/>
    <w:rsid w:val="00E22517"/>
    <w:rsid w:val="00E233E5"/>
    <w:rsid w:val="00E25A7E"/>
    <w:rsid w:val="00E25AAB"/>
    <w:rsid w:val="00E25E9F"/>
    <w:rsid w:val="00E2651A"/>
    <w:rsid w:val="00E273A7"/>
    <w:rsid w:val="00E27A8E"/>
    <w:rsid w:val="00E302CF"/>
    <w:rsid w:val="00E31602"/>
    <w:rsid w:val="00E31AAC"/>
    <w:rsid w:val="00E31D24"/>
    <w:rsid w:val="00E334DD"/>
    <w:rsid w:val="00E33CD2"/>
    <w:rsid w:val="00E345AF"/>
    <w:rsid w:val="00E35AEC"/>
    <w:rsid w:val="00E36FA4"/>
    <w:rsid w:val="00E37596"/>
    <w:rsid w:val="00E375EF"/>
    <w:rsid w:val="00E40750"/>
    <w:rsid w:val="00E40AD3"/>
    <w:rsid w:val="00E40F00"/>
    <w:rsid w:val="00E432AB"/>
    <w:rsid w:val="00E43626"/>
    <w:rsid w:val="00E45E3F"/>
    <w:rsid w:val="00E45F55"/>
    <w:rsid w:val="00E46D12"/>
    <w:rsid w:val="00E5207C"/>
    <w:rsid w:val="00E52570"/>
    <w:rsid w:val="00E531CC"/>
    <w:rsid w:val="00E535D8"/>
    <w:rsid w:val="00E53E15"/>
    <w:rsid w:val="00E540E5"/>
    <w:rsid w:val="00E54B6C"/>
    <w:rsid w:val="00E56963"/>
    <w:rsid w:val="00E601CF"/>
    <w:rsid w:val="00E604C6"/>
    <w:rsid w:val="00E60F1E"/>
    <w:rsid w:val="00E61EC9"/>
    <w:rsid w:val="00E62B68"/>
    <w:rsid w:val="00E63444"/>
    <w:rsid w:val="00E6356D"/>
    <w:rsid w:val="00E63747"/>
    <w:rsid w:val="00E646B2"/>
    <w:rsid w:val="00E66129"/>
    <w:rsid w:val="00E67541"/>
    <w:rsid w:val="00E70A8A"/>
    <w:rsid w:val="00E71658"/>
    <w:rsid w:val="00E71A67"/>
    <w:rsid w:val="00E72AB6"/>
    <w:rsid w:val="00E74123"/>
    <w:rsid w:val="00E74DE9"/>
    <w:rsid w:val="00E8074E"/>
    <w:rsid w:val="00E808EA"/>
    <w:rsid w:val="00E80CC5"/>
    <w:rsid w:val="00E813BC"/>
    <w:rsid w:val="00E828EE"/>
    <w:rsid w:val="00E83841"/>
    <w:rsid w:val="00E85369"/>
    <w:rsid w:val="00E86EBF"/>
    <w:rsid w:val="00E92FF3"/>
    <w:rsid w:val="00E936DA"/>
    <w:rsid w:val="00E936E2"/>
    <w:rsid w:val="00E94158"/>
    <w:rsid w:val="00E94CE8"/>
    <w:rsid w:val="00E95792"/>
    <w:rsid w:val="00E961ED"/>
    <w:rsid w:val="00E9798B"/>
    <w:rsid w:val="00EA0502"/>
    <w:rsid w:val="00EA106D"/>
    <w:rsid w:val="00EA1457"/>
    <w:rsid w:val="00EA46AB"/>
    <w:rsid w:val="00EA5A22"/>
    <w:rsid w:val="00EA67FF"/>
    <w:rsid w:val="00EA76C3"/>
    <w:rsid w:val="00EA7A8F"/>
    <w:rsid w:val="00EB013B"/>
    <w:rsid w:val="00EB151D"/>
    <w:rsid w:val="00EB239F"/>
    <w:rsid w:val="00EB2C36"/>
    <w:rsid w:val="00EB3B0D"/>
    <w:rsid w:val="00EB4D5F"/>
    <w:rsid w:val="00EB4DB8"/>
    <w:rsid w:val="00EB588B"/>
    <w:rsid w:val="00EB5DF6"/>
    <w:rsid w:val="00EB5F23"/>
    <w:rsid w:val="00EB68B0"/>
    <w:rsid w:val="00EC0273"/>
    <w:rsid w:val="00EC03AF"/>
    <w:rsid w:val="00EC0A9F"/>
    <w:rsid w:val="00EC21B0"/>
    <w:rsid w:val="00EC341D"/>
    <w:rsid w:val="00EC3550"/>
    <w:rsid w:val="00EC4D71"/>
    <w:rsid w:val="00EC4E2F"/>
    <w:rsid w:val="00EC505E"/>
    <w:rsid w:val="00EC5654"/>
    <w:rsid w:val="00EC5767"/>
    <w:rsid w:val="00EC64F6"/>
    <w:rsid w:val="00EC6AB4"/>
    <w:rsid w:val="00EC7050"/>
    <w:rsid w:val="00EC725A"/>
    <w:rsid w:val="00EC745C"/>
    <w:rsid w:val="00ED0235"/>
    <w:rsid w:val="00ED18DC"/>
    <w:rsid w:val="00ED2395"/>
    <w:rsid w:val="00ED280E"/>
    <w:rsid w:val="00ED377A"/>
    <w:rsid w:val="00ED3EDE"/>
    <w:rsid w:val="00ED45CF"/>
    <w:rsid w:val="00ED4BF8"/>
    <w:rsid w:val="00ED5618"/>
    <w:rsid w:val="00ED7523"/>
    <w:rsid w:val="00ED76D3"/>
    <w:rsid w:val="00ED7915"/>
    <w:rsid w:val="00EE0A75"/>
    <w:rsid w:val="00EE2890"/>
    <w:rsid w:val="00EE2B0B"/>
    <w:rsid w:val="00EE2F9A"/>
    <w:rsid w:val="00EE343C"/>
    <w:rsid w:val="00EE4215"/>
    <w:rsid w:val="00EE434C"/>
    <w:rsid w:val="00EE447F"/>
    <w:rsid w:val="00EE5FEB"/>
    <w:rsid w:val="00EE6048"/>
    <w:rsid w:val="00EE621D"/>
    <w:rsid w:val="00EE6897"/>
    <w:rsid w:val="00EE7C35"/>
    <w:rsid w:val="00EF1B1D"/>
    <w:rsid w:val="00EF248C"/>
    <w:rsid w:val="00EF2C7C"/>
    <w:rsid w:val="00EF3140"/>
    <w:rsid w:val="00EF45A9"/>
    <w:rsid w:val="00EF5A35"/>
    <w:rsid w:val="00F00530"/>
    <w:rsid w:val="00F00535"/>
    <w:rsid w:val="00F0250A"/>
    <w:rsid w:val="00F03479"/>
    <w:rsid w:val="00F0355C"/>
    <w:rsid w:val="00F04B2A"/>
    <w:rsid w:val="00F05518"/>
    <w:rsid w:val="00F059D7"/>
    <w:rsid w:val="00F06644"/>
    <w:rsid w:val="00F06B58"/>
    <w:rsid w:val="00F07CAF"/>
    <w:rsid w:val="00F07E13"/>
    <w:rsid w:val="00F1041F"/>
    <w:rsid w:val="00F121E9"/>
    <w:rsid w:val="00F12E7B"/>
    <w:rsid w:val="00F1308D"/>
    <w:rsid w:val="00F141EE"/>
    <w:rsid w:val="00F162AF"/>
    <w:rsid w:val="00F16C3C"/>
    <w:rsid w:val="00F16D22"/>
    <w:rsid w:val="00F20759"/>
    <w:rsid w:val="00F21134"/>
    <w:rsid w:val="00F21BF8"/>
    <w:rsid w:val="00F22076"/>
    <w:rsid w:val="00F226AD"/>
    <w:rsid w:val="00F23705"/>
    <w:rsid w:val="00F23BB4"/>
    <w:rsid w:val="00F24612"/>
    <w:rsid w:val="00F250F8"/>
    <w:rsid w:val="00F252C4"/>
    <w:rsid w:val="00F2539D"/>
    <w:rsid w:val="00F256A5"/>
    <w:rsid w:val="00F272B9"/>
    <w:rsid w:val="00F27441"/>
    <w:rsid w:val="00F27DCC"/>
    <w:rsid w:val="00F313CE"/>
    <w:rsid w:val="00F33A47"/>
    <w:rsid w:val="00F33E50"/>
    <w:rsid w:val="00F358AC"/>
    <w:rsid w:val="00F35AF0"/>
    <w:rsid w:val="00F36BA1"/>
    <w:rsid w:val="00F371FA"/>
    <w:rsid w:val="00F37D48"/>
    <w:rsid w:val="00F40CEA"/>
    <w:rsid w:val="00F4197F"/>
    <w:rsid w:val="00F425D3"/>
    <w:rsid w:val="00F42BA2"/>
    <w:rsid w:val="00F42F74"/>
    <w:rsid w:val="00F433CC"/>
    <w:rsid w:val="00F43A8C"/>
    <w:rsid w:val="00F442A5"/>
    <w:rsid w:val="00F51E1F"/>
    <w:rsid w:val="00F523CB"/>
    <w:rsid w:val="00F52996"/>
    <w:rsid w:val="00F53568"/>
    <w:rsid w:val="00F54572"/>
    <w:rsid w:val="00F55AAE"/>
    <w:rsid w:val="00F55F77"/>
    <w:rsid w:val="00F562C8"/>
    <w:rsid w:val="00F569D6"/>
    <w:rsid w:val="00F57AE9"/>
    <w:rsid w:val="00F60346"/>
    <w:rsid w:val="00F6042C"/>
    <w:rsid w:val="00F61CE3"/>
    <w:rsid w:val="00F62039"/>
    <w:rsid w:val="00F6295C"/>
    <w:rsid w:val="00F63827"/>
    <w:rsid w:val="00F6485E"/>
    <w:rsid w:val="00F65723"/>
    <w:rsid w:val="00F66167"/>
    <w:rsid w:val="00F674C5"/>
    <w:rsid w:val="00F67B69"/>
    <w:rsid w:val="00F7224F"/>
    <w:rsid w:val="00F72E0F"/>
    <w:rsid w:val="00F73439"/>
    <w:rsid w:val="00F73C57"/>
    <w:rsid w:val="00F73F06"/>
    <w:rsid w:val="00F751F8"/>
    <w:rsid w:val="00F771FA"/>
    <w:rsid w:val="00F77CC3"/>
    <w:rsid w:val="00F81082"/>
    <w:rsid w:val="00F81849"/>
    <w:rsid w:val="00F82458"/>
    <w:rsid w:val="00F85B4E"/>
    <w:rsid w:val="00F85C13"/>
    <w:rsid w:val="00F85FC4"/>
    <w:rsid w:val="00F8619F"/>
    <w:rsid w:val="00F8698D"/>
    <w:rsid w:val="00F87EDB"/>
    <w:rsid w:val="00F90626"/>
    <w:rsid w:val="00F90A89"/>
    <w:rsid w:val="00F90BD0"/>
    <w:rsid w:val="00F92117"/>
    <w:rsid w:val="00F92F20"/>
    <w:rsid w:val="00F933E4"/>
    <w:rsid w:val="00F9382B"/>
    <w:rsid w:val="00F939E7"/>
    <w:rsid w:val="00F949BE"/>
    <w:rsid w:val="00F94AE1"/>
    <w:rsid w:val="00F94EE4"/>
    <w:rsid w:val="00F95236"/>
    <w:rsid w:val="00F964FF"/>
    <w:rsid w:val="00F96ED0"/>
    <w:rsid w:val="00F970CF"/>
    <w:rsid w:val="00F97C99"/>
    <w:rsid w:val="00F97E6B"/>
    <w:rsid w:val="00FA05CB"/>
    <w:rsid w:val="00FA0E38"/>
    <w:rsid w:val="00FA0FB0"/>
    <w:rsid w:val="00FA104C"/>
    <w:rsid w:val="00FA36F9"/>
    <w:rsid w:val="00FA3A7C"/>
    <w:rsid w:val="00FA4DEC"/>
    <w:rsid w:val="00FA4F9A"/>
    <w:rsid w:val="00FA51B7"/>
    <w:rsid w:val="00FA5845"/>
    <w:rsid w:val="00FA64E0"/>
    <w:rsid w:val="00FA7B05"/>
    <w:rsid w:val="00FB1664"/>
    <w:rsid w:val="00FB197F"/>
    <w:rsid w:val="00FB205E"/>
    <w:rsid w:val="00FB3964"/>
    <w:rsid w:val="00FB5550"/>
    <w:rsid w:val="00FB69A0"/>
    <w:rsid w:val="00FB69D2"/>
    <w:rsid w:val="00FB6B5A"/>
    <w:rsid w:val="00FB77C2"/>
    <w:rsid w:val="00FC0139"/>
    <w:rsid w:val="00FC0900"/>
    <w:rsid w:val="00FC2C34"/>
    <w:rsid w:val="00FC319F"/>
    <w:rsid w:val="00FC325B"/>
    <w:rsid w:val="00FC3F6C"/>
    <w:rsid w:val="00FC53C3"/>
    <w:rsid w:val="00FC65A7"/>
    <w:rsid w:val="00FC7A74"/>
    <w:rsid w:val="00FD047F"/>
    <w:rsid w:val="00FD0A3B"/>
    <w:rsid w:val="00FD1E9F"/>
    <w:rsid w:val="00FD2146"/>
    <w:rsid w:val="00FD2288"/>
    <w:rsid w:val="00FD45FA"/>
    <w:rsid w:val="00FD4908"/>
    <w:rsid w:val="00FD503C"/>
    <w:rsid w:val="00FD5464"/>
    <w:rsid w:val="00FD55A3"/>
    <w:rsid w:val="00FD599E"/>
    <w:rsid w:val="00FD6BA6"/>
    <w:rsid w:val="00FD6BC6"/>
    <w:rsid w:val="00FD70A1"/>
    <w:rsid w:val="00FD7BB0"/>
    <w:rsid w:val="00FD7DE1"/>
    <w:rsid w:val="00FD7F6F"/>
    <w:rsid w:val="00FE088D"/>
    <w:rsid w:val="00FE1A1B"/>
    <w:rsid w:val="00FE1EB4"/>
    <w:rsid w:val="00FE4625"/>
    <w:rsid w:val="00FE467A"/>
    <w:rsid w:val="00FE4C0A"/>
    <w:rsid w:val="00FE5033"/>
    <w:rsid w:val="00FE50AC"/>
    <w:rsid w:val="00FE5210"/>
    <w:rsid w:val="00FE5A7E"/>
    <w:rsid w:val="00FE7610"/>
    <w:rsid w:val="00FF22C1"/>
    <w:rsid w:val="00FF2A4C"/>
    <w:rsid w:val="00FF36CE"/>
    <w:rsid w:val="00FF457B"/>
    <w:rsid w:val="00FF4BBD"/>
    <w:rsid w:val="00FF6476"/>
    <w:rsid w:val="00FF6540"/>
    <w:rsid w:val="00FF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39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35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0B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0B87"/>
    <w:rPr>
      <w:sz w:val="18"/>
      <w:szCs w:val="18"/>
    </w:rPr>
  </w:style>
  <w:style w:type="character" w:customStyle="1" w:styleId="apple-converted-space">
    <w:name w:val="apple-converted-space"/>
    <w:basedOn w:val="a0"/>
    <w:rsid w:val="003E7A19"/>
  </w:style>
  <w:style w:type="paragraph" w:styleId="a6">
    <w:name w:val="Balloon Text"/>
    <w:basedOn w:val="a"/>
    <w:link w:val="Char1"/>
    <w:uiPriority w:val="99"/>
    <w:semiHidden/>
    <w:unhideWhenUsed/>
    <w:rsid w:val="005C0A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0AB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635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6351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C635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C635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35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4"/>
    <w:uiPriority w:val="99"/>
    <w:semiHidden/>
    <w:unhideWhenUsed/>
    <w:rsid w:val="00173D4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173D4E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73D4E"/>
    <w:rPr>
      <w:sz w:val="21"/>
      <w:szCs w:val="21"/>
    </w:rPr>
  </w:style>
  <w:style w:type="paragraph" w:styleId="ab">
    <w:name w:val="annotation text"/>
    <w:basedOn w:val="a"/>
    <w:link w:val="Char5"/>
    <w:uiPriority w:val="99"/>
    <w:semiHidden/>
    <w:unhideWhenUsed/>
    <w:rsid w:val="00173D4E"/>
    <w:pPr>
      <w:jc w:val="left"/>
    </w:pPr>
  </w:style>
  <w:style w:type="character" w:customStyle="1" w:styleId="Char5">
    <w:name w:val="批注文字 Char"/>
    <w:basedOn w:val="a0"/>
    <w:link w:val="ab"/>
    <w:uiPriority w:val="99"/>
    <w:semiHidden/>
    <w:rsid w:val="00173D4E"/>
  </w:style>
  <w:style w:type="paragraph" w:styleId="ac">
    <w:name w:val="annotation subject"/>
    <w:basedOn w:val="ab"/>
    <w:next w:val="ab"/>
    <w:link w:val="Char6"/>
    <w:uiPriority w:val="99"/>
    <w:semiHidden/>
    <w:unhideWhenUsed/>
    <w:rsid w:val="00173D4E"/>
    <w:rPr>
      <w:b/>
      <w:bCs/>
    </w:rPr>
  </w:style>
  <w:style w:type="character" w:customStyle="1" w:styleId="Char6">
    <w:name w:val="批注主题 Char"/>
    <w:basedOn w:val="Char5"/>
    <w:link w:val="ac"/>
    <w:uiPriority w:val="99"/>
    <w:semiHidden/>
    <w:rsid w:val="00173D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176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1" w:color="DEDEDE"/>
                    <w:right w:val="single" w:sz="6" w:space="8" w:color="DEDEDE"/>
                  </w:divBdr>
                  <w:divsChild>
                    <w:div w:id="68624755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829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008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425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4776483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56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11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265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209466454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731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39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19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8770568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240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383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688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692231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7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17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601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5729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33426502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27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546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381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55844076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19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29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94700</TotalTime>
  <Pages>16</Pages>
  <Words>2275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沈鹏飞</dc:creator>
  <cp:keywords/>
  <dc:description/>
  <cp:lastModifiedBy>chaichang</cp:lastModifiedBy>
  <cp:revision>4960</cp:revision>
  <dcterms:created xsi:type="dcterms:W3CDTF">2017-02-13T05:34:00Z</dcterms:created>
  <dcterms:modified xsi:type="dcterms:W3CDTF">2018-03-09T02:32:00Z</dcterms:modified>
</cp:coreProperties>
</file>